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1C4F3" w14:textId="77777777" w:rsidR="004451C3" w:rsidRDefault="00FD661C" w:rsidP="00EB0D64">
      <w:pPr>
        <w:pStyle w:val="Title"/>
        <w:pPrChange w:id="0" w:author="Microsoft Office User" w:date="2021-09-24T17:38:00Z">
          <w:pPr>
            <w:pStyle w:val="Title"/>
            <w:spacing w:before="0" w:after="0"/>
          </w:pPr>
        </w:pPrChange>
      </w:pPr>
      <w:r>
        <w:t>Characterizing North Carolina’s Deaf/Hard-of-Hearing Infants and Toddlers: Predictors of Vocabulary, Diagnosis, and Intervention</w:t>
      </w:r>
    </w:p>
    <w:p w14:paraId="1D4D653D" w14:textId="77777777" w:rsidR="004451C3" w:rsidRDefault="00FD661C" w:rsidP="00EB0D64">
      <w:pPr>
        <w:pStyle w:val="Author"/>
        <w:pPrChange w:id="1" w:author="Microsoft Office User" w:date="2021-09-24T17:38:00Z">
          <w:pPr>
            <w:pStyle w:val="Author"/>
            <w:spacing w:after="0"/>
          </w:pPr>
        </w:pPrChange>
      </w:pPr>
      <w:r>
        <w:t>Erin Campbell</w:t>
      </w:r>
      <w:r>
        <w:rPr>
          <w:vertAlign w:val="superscript"/>
        </w:rPr>
        <w:t>1</w:t>
      </w:r>
      <w:r>
        <w:t xml:space="preserve"> &amp; </w:t>
      </w:r>
      <w:proofErr w:type="spellStart"/>
      <w:r>
        <w:t>Elika</w:t>
      </w:r>
      <w:proofErr w:type="spellEnd"/>
      <w:r>
        <w:t xml:space="preserve"> Bergelson</w:t>
      </w:r>
      <w:r>
        <w:rPr>
          <w:vertAlign w:val="superscript"/>
        </w:rPr>
        <w:t>1</w:t>
      </w:r>
    </w:p>
    <w:p w14:paraId="3D318929" w14:textId="77777777" w:rsidR="004451C3" w:rsidRDefault="00FD661C" w:rsidP="00EB0D64">
      <w:pPr>
        <w:pStyle w:val="Author"/>
        <w:pPrChange w:id="2" w:author="Microsoft Office User" w:date="2021-09-24T17:38:00Z">
          <w:pPr>
            <w:pStyle w:val="Author"/>
            <w:spacing w:after="0"/>
          </w:pPr>
        </w:pPrChange>
      </w:pPr>
      <w:r>
        <w:rPr>
          <w:vertAlign w:val="superscript"/>
        </w:rPr>
        <w:t>1</w:t>
      </w:r>
      <w:r>
        <w:t xml:space="preserve"> Department of Psychology &amp; Neuroscience, Duke University, Durham, NC</w:t>
      </w:r>
    </w:p>
    <w:p w14:paraId="3067C5FC" w14:textId="77777777" w:rsidR="004451C3" w:rsidRDefault="00FD661C" w:rsidP="00EB0D64">
      <w:pPr>
        <w:pStyle w:val="Compact"/>
        <w:pPrChange w:id="3" w:author="Microsoft Office User" w:date="2021-09-24T17:38:00Z">
          <w:pPr>
            <w:pStyle w:val="Compact"/>
            <w:spacing w:before="0" w:after="0" w:line="480" w:lineRule="auto"/>
          </w:pPr>
        </w:pPrChange>
      </w:pPr>
      <w:r>
        <w:t>                                                                                                                                                    </w:t>
      </w:r>
    </w:p>
    <w:p w14:paraId="18231117" w14:textId="77777777" w:rsidR="004451C3" w:rsidRDefault="00FD661C" w:rsidP="00EB0D64">
      <w:pPr>
        <w:pStyle w:val="Author"/>
        <w:pPrChange w:id="4" w:author="Microsoft Office User" w:date="2021-09-24T17:38:00Z">
          <w:pPr>
            <w:pStyle w:val="Author"/>
            <w:spacing w:after="0"/>
          </w:pPr>
        </w:pPrChange>
      </w:pPr>
      <w:r>
        <w:rPr>
          <w:b/>
        </w:rPr>
        <w:t>Conflicts of Interest</w:t>
      </w:r>
      <w:r>
        <w:t xml:space="preserve">: The authors have no conflicts of interest to report. </w:t>
      </w:r>
      <w:r>
        <w:rPr>
          <w:b/>
        </w:rPr>
        <w:t>Funding</w:t>
      </w:r>
      <w:r>
        <w:t>: This work was supported by the National Science Foundation CAREER grant (BCS-1844710) to EB and Graduate Research Fellowship (2019274952) to EC.</w:t>
      </w:r>
    </w:p>
    <w:p w14:paraId="14537035" w14:textId="77777777" w:rsidR="004451C3" w:rsidRDefault="00FD661C" w:rsidP="00EB0D64">
      <w:pPr>
        <w:pStyle w:val="BodyText"/>
        <w:pPrChange w:id="5" w:author="Microsoft Office User" w:date="2021-09-24T17:38:00Z">
          <w:pPr>
            <w:pStyle w:val="BodyText"/>
            <w:spacing w:before="0" w:after="0"/>
          </w:pPr>
        </w:pPrChange>
      </w:pPr>
      <w:r>
        <w:t> </w:t>
      </w:r>
    </w:p>
    <w:p w14:paraId="6004545A" w14:textId="77777777" w:rsidR="004451C3" w:rsidRDefault="00FD661C" w:rsidP="00EB0D64">
      <w:pPr>
        <w:pStyle w:val="BodyText"/>
        <w:pPrChange w:id="6" w:author="Microsoft Office User" w:date="2021-09-24T17:38:00Z">
          <w:pPr>
            <w:pStyle w:val="BodyText"/>
            <w:spacing w:before="0" w:after="0"/>
          </w:pPr>
        </w:pPrChange>
      </w:pPr>
      <w:r>
        <w:t> </w:t>
      </w:r>
    </w:p>
    <w:p w14:paraId="2124FC41" w14:textId="77777777" w:rsidR="004451C3" w:rsidRDefault="00FD661C" w:rsidP="00EB0D64">
      <w:pPr>
        <w:pStyle w:val="BodyText"/>
        <w:pPrChange w:id="7" w:author="Microsoft Office User" w:date="2021-09-24T17:38:00Z">
          <w:pPr>
            <w:pStyle w:val="BodyText"/>
            <w:spacing w:before="0" w:after="0"/>
          </w:pPr>
        </w:pPrChange>
      </w:pPr>
      <w:r>
        <w:t> </w:t>
      </w:r>
    </w:p>
    <w:p w14:paraId="1DB08386" w14:textId="75BDC002" w:rsidR="004451C3" w:rsidRDefault="00FD661C" w:rsidP="00EB0D64">
      <w:pPr>
        <w:pStyle w:val="BodyText"/>
        <w:pPrChange w:id="8" w:author="Microsoft Office User" w:date="2021-09-24T17:38:00Z">
          <w:pPr>
            <w:pStyle w:val="BodyText"/>
            <w:spacing w:before="0" w:after="0"/>
          </w:pPr>
        </w:pPrChange>
      </w:pPr>
      <w:r>
        <w:t> </w:t>
      </w:r>
    </w:p>
    <w:p w14:paraId="6DC56C7C" w14:textId="77777777" w:rsidR="0014498D" w:rsidRDefault="00C87987" w:rsidP="00EB0D64">
      <w:pPr>
        <w:pStyle w:val="BodyText"/>
        <w:spacing w:before="0" w:after="0"/>
        <w:rPr>
          <w:del w:id="9" w:author="Microsoft Office User" w:date="2021-09-24T17:38:00Z"/>
        </w:rPr>
      </w:pPr>
      <w:del w:id="10" w:author="Microsoft Office User" w:date="2021-09-24T17:38:00Z">
        <w:r>
          <w:delText> </w:delText>
        </w:r>
      </w:del>
    </w:p>
    <w:p w14:paraId="49DFC470" w14:textId="77777777" w:rsidR="0014498D" w:rsidRDefault="00C87987" w:rsidP="00EB0D64">
      <w:pPr>
        <w:pStyle w:val="BodyText"/>
        <w:spacing w:before="0" w:after="0"/>
        <w:rPr>
          <w:del w:id="11" w:author="Microsoft Office User" w:date="2021-09-24T17:38:00Z"/>
        </w:rPr>
      </w:pPr>
      <w:del w:id="12" w:author="Microsoft Office User" w:date="2021-09-24T17:38:00Z">
        <w:r>
          <w:delText> </w:delText>
        </w:r>
      </w:del>
    </w:p>
    <w:p w14:paraId="17B26B99" w14:textId="77777777" w:rsidR="004451C3" w:rsidRDefault="00FD661C" w:rsidP="00EB0D64">
      <w:pPr>
        <w:pStyle w:val="Author"/>
        <w:pPrChange w:id="13" w:author="Microsoft Office User" w:date="2021-09-24T17:38:00Z">
          <w:pPr>
            <w:pStyle w:val="Author"/>
            <w:spacing w:after="0"/>
          </w:pPr>
        </w:pPrChange>
      </w:pPr>
      <w:r>
        <w:t xml:space="preserve">Author </w:t>
      </w:r>
      <w:proofErr w:type="gramStart"/>
      <w:r>
        <w:t>note</w:t>
      </w:r>
      <w:proofErr w:type="gramEnd"/>
    </w:p>
    <w:p w14:paraId="32D67DBC" w14:textId="77777777" w:rsidR="004451C3" w:rsidRDefault="00FD661C" w:rsidP="00EB0D64">
      <w:pPr>
        <w:pStyle w:val="BodyText"/>
        <w:pPrChange w:id="14" w:author="Microsoft Office User" w:date="2021-09-24T17:38:00Z">
          <w:pPr>
            <w:pStyle w:val="BodyText"/>
            <w:spacing w:before="0" w:after="0"/>
          </w:pPr>
        </w:pPrChange>
      </w:pPr>
      <w:r>
        <w:t xml:space="preserve">Correspondence concerning this article should be addressed to Erin Campbell, 417 Chapel Drive, Box 90086, Durham, NC 27708. E-mail: </w:t>
      </w:r>
      <w:r w:rsidR="00543654">
        <w:fldChar w:fldCharType="begin"/>
      </w:r>
      <w:r w:rsidR="00543654">
        <w:instrText xml:space="preserve"> HYPERLINK "mailto:erin.e.campbell@duke.edu" \h </w:instrText>
      </w:r>
      <w:r w:rsidR="00543654">
        <w:fldChar w:fldCharType="separate"/>
      </w:r>
      <w:r>
        <w:rPr>
          <w:rStyle w:val="Hyperlink"/>
        </w:rPr>
        <w:t>erin.e.campbell@duke.edu</w:t>
      </w:r>
      <w:r w:rsidR="00543654">
        <w:rPr>
          <w:rStyle w:val="Hyperlink"/>
        </w:rPr>
        <w:fldChar w:fldCharType="end"/>
      </w:r>
    </w:p>
    <w:p w14:paraId="69A27521" w14:textId="77777777" w:rsidR="004451C3" w:rsidRDefault="00FD661C" w:rsidP="00EB0D64">
      <w:pPr>
        <w:pStyle w:val="h1-pagebreak"/>
        <w:pPrChange w:id="15" w:author="Microsoft Office User" w:date="2021-09-24T17:38:00Z">
          <w:pPr>
            <w:pStyle w:val="h1-pagebreak"/>
            <w:spacing w:before="0"/>
          </w:pPr>
        </w:pPrChange>
      </w:pPr>
      <w:r>
        <w:lastRenderedPageBreak/>
        <w:t>Characterizing North Carolina’s Deaf/Hard-of-Hearing Infants and Toddlers: Predictors of Vocabulary, Diagnosis, and Intervention</w:t>
      </w:r>
    </w:p>
    <w:p w14:paraId="1874590B" w14:textId="77777777" w:rsidR="004451C3" w:rsidRDefault="00FD661C" w:rsidP="00EB0D64">
      <w:pPr>
        <w:pStyle w:val="Heading1"/>
        <w:pPrChange w:id="16" w:author="Microsoft Office User" w:date="2021-09-24T17:38:00Z">
          <w:pPr>
            <w:pStyle w:val="Heading1"/>
            <w:spacing w:before="0"/>
          </w:pPr>
        </w:pPrChange>
      </w:pPr>
      <w:bookmarkStart w:id="17" w:name="abstract"/>
      <w:r>
        <w:t>Abstract</w:t>
      </w:r>
      <w:bookmarkEnd w:id="17"/>
    </w:p>
    <w:p w14:paraId="4288BD9C" w14:textId="77777777" w:rsidR="004451C3" w:rsidRDefault="00FD661C" w:rsidP="00EB0D64">
      <w:pPr>
        <w:pStyle w:val="FirstParagraph"/>
        <w:pPrChange w:id="18" w:author="Microsoft Office User" w:date="2021-09-24T17:38:00Z">
          <w:pPr>
            <w:pStyle w:val="FirstParagraph"/>
            <w:spacing w:before="0" w:after="0"/>
          </w:pPr>
        </w:pPrChange>
      </w:pPr>
      <w:r>
        <w:rPr>
          <w:b/>
        </w:rPr>
        <w:t>Purpose</w:t>
      </w:r>
      <w:r>
        <w:t xml:space="preserve">: The study sought to 1) characterize the demographic, audiological, and intervention variability in the population of DHH children receiving state services for hearing loss; 2) identify predictors of vocabulary delays; and 3) evaluate </w:t>
      </w:r>
      <w:ins w:id="19" w:author="Microsoft Office User" w:date="2021-09-24T17:38:00Z">
        <w:r>
          <w:t xml:space="preserve">factors influencing </w:t>
        </w:r>
      </w:ins>
      <w:r>
        <w:t>the success</w:t>
      </w:r>
      <w:ins w:id="20" w:author="Microsoft Office User" w:date="2021-09-24T17:38:00Z">
        <w:r>
          <w:t xml:space="preserve"> and timing</w:t>
        </w:r>
      </w:ins>
      <w:r>
        <w:t xml:space="preserve"> of early identification and intervention efforts at a state level.</w:t>
      </w:r>
    </w:p>
    <w:p w14:paraId="12DECF82" w14:textId="77777777" w:rsidR="004451C3" w:rsidRDefault="00FD661C" w:rsidP="00EB0D64">
      <w:pPr>
        <w:pStyle w:val="BodyText"/>
        <w:pPrChange w:id="21" w:author="Microsoft Office User" w:date="2021-09-24T17:38:00Z">
          <w:pPr>
            <w:pStyle w:val="BodyText"/>
            <w:spacing w:before="0" w:after="0"/>
          </w:pPr>
        </w:pPrChange>
      </w:pPr>
      <w:r>
        <w:rPr>
          <w:b/>
        </w:rPr>
        <w:t>Method</w:t>
      </w:r>
      <w:r>
        <w:t>: One hundred Deaf/Hard-of-Hearing infants and toddlers (aged 4-36 months) enrolled in early intervention completed the MacArthur-Bates Communicative Development Inventory, and detailed information about their audiological and clinical history was collected. We examined the influence of demographic, clinical, and audiological factors on vocabulary outcomes and early intervention efforts.</w:t>
      </w:r>
    </w:p>
    <w:p w14:paraId="08CB6CCC" w14:textId="77777777" w:rsidR="004451C3" w:rsidRDefault="00FD661C" w:rsidP="00EB0D64">
      <w:pPr>
        <w:pStyle w:val="BodyText"/>
        <w:pPrChange w:id="22" w:author="Microsoft Office User" w:date="2021-09-24T17:38:00Z">
          <w:pPr>
            <w:pStyle w:val="BodyText"/>
            <w:spacing w:before="0" w:after="0"/>
          </w:pPr>
        </w:pPrChange>
      </w:pPr>
      <w:r>
        <w:rPr>
          <w:b/>
        </w:rPr>
        <w:t>Results</w:t>
      </w:r>
      <w:r>
        <w:t>: We found this sample showed spoken language vocabulary delays (comprehension and production) relative to hearing peers, and room for improvement in rates of early diagnosis and intervention. These delays in vocabulary and early support services were predicted by an overlapping subset of hearing-, health-, and home-related variables.</w:t>
      </w:r>
    </w:p>
    <w:p w14:paraId="0EA75F06" w14:textId="2F427D02" w:rsidR="004451C3" w:rsidRDefault="00FD661C" w:rsidP="00EB0D64">
      <w:pPr>
        <w:pStyle w:val="BodyText"/>
        <w:pPrChange w:id="23" w:author="Microsoft Office User" w:date="2021-09-24T17:38:00Z">
          <w:pPr>
            <w:spacing w:before="0" w:after="0"/>
          </w:pPr>
        </w:pPrChange>
      </w:pPr>
      <w:r>
        <w:rPr>
          <w:b/>
        </w:rPr>
        <w:t>Conclusions</w:t>
      </w:r>
      <w:r>
        <w:t xml:space="preserve">: In a diverse sample of Deaf/Hard-of-Hearing children receiving early intervention, </w:t>
      </w:r>
      <w:del w:id="24" w:author="Microsoft Office User" w:date="2021-09-24T17:38:00Z">
        <w:r w:rsidR="00C87987">
          <w:delText>the</w:delText>
        </w:r>
      </w:del>
      <w:ins w:id="25" w:author="Microsoft Office User" w:date="2021-09-24T17:38:00Z">
        <w:r>
          <w:t>we identify</w:t>
        </w:r>
      </w:ins>
      <w:r>
        <w:t xml:space="preserve"> variables which predict delays in vocabulary and early support services</w:t>
      </w:r>
      <w:ins w:id="26" w:author="Microsoft Office User" w:date="2021-09-24T17:38:00Z">
        <w:r>
          <w:t>, which</w:t>
        </w:r>
      </w:ins>
      <w:r>
        <w:t xml:space="preserve"> reflected </w:t>
      </w:r>
      <w:r>
        <w:rPr>
          <w:i/>
        </w:rPr>
        <w:t>both</w:t>
      </w:r>
      <w:r>
        <w:t xml:space="preserve"> dimensions that are immutable, and those that clinicians and caretakers can potentially alter. We provide a discussion on the implications for clinical practice.</w:t>
      </w:r>
    </w:p>
    <w:p w14:paraId="45F52233" w14:textId="77777777" w:rsidR="004451C3" w:rsidRDefault="00FD661C" w:rsidP="00EB0D64">
      <w:pPr>
        <w:pStyle w:val="Heading1"/>
        <w:pPrChange w:id="27" w:author="Microsoft Office User" w:date="2021-09-24T17:38:00Z">
          <w:pPr>
            <w:pStyle w:val="Heading1"/>
            <w:spacing w:before="0"/>
          </w:pPr>
        </w:pPrChange>
      </w:pPr>
      <w:bookmarkStart w:id="28" w:name="introduction"/>
      <w:r>
        <w:lastRenderedPageBreak/>
        <w:t>Introduction</w:t>
      </w:r>
      <w:bookmarkEnd w:id="28"/>
    </w:p>
    <w:p w14:paraId="682DE121" w14:textId="376695CE" w:rsidR="004451C3" w:rsidRDefault="00FD661C" w:rsidP="00EB0D64">
      <w:pPr>
        <w:pStyle w:val="FirstParagraph"/>
        <w:pPrChange w:id="29" w:author="Microsoft Office User" w:date="2021-09-24T17:38:00Z">
          <w:pPr>
            <w:pStyle w:val="FirstParagraph"/>
            <w:spacing w:before="0" w:after="0"/>
          </w:pPr>
        </w:pPrChange>
      </w:pPr>
      <w:r>
        <w:t>In the United States, 1-2 children are born with hearing loss, per 1,000 births (CDC, 2018</w:t>
      </w:r>
      <w:del w:id="30" w:author="Microsoft Office User" w:date="2021-09-24T17:38:00Z">
        <w:r w:rsidR="00C87987">
          <w:delText>). This translates to 114,000 Deaf or Hard of Hearing (DHH) children born in the U.S. per year (Martin, Hamilton, Osterman, &amp; Driscoll, 2019). Of these 114,000,</w:delText>
        </w:r>
      </w:del>
      <w:ins w:id="31" w:author="Microsoft Office User" w:date="2021-09-24T17:38:00Z">
        <w:r>
          <w:t>), of which</w:t>
        </w:r>
      </w:ins>
      <w:r>
        <w:t xml:space="preserve"> ~90% will be born to hearing parents (Mitchell &amp; </w:t>
      </w:r>
      <w:proofErr w:type="spellStart"/>
      <w:r>
        <w:t>Karchmer</w:t>
      </w:r>
      <w:proofErr w:type="spellEnd"/>
      <w:r>
        <w:t>, 2004), in a home where spoken language is likely the dominant communication method. Depending on the type and degree of hearing loss</w:t>
      </w:r>
      <w:del w:id="32" w:author="Microsoft Office User" w:date="2021-09-24T17:38:00Z">
        <w:r w:rsidR="00C87987">
          <w:delText xml:space="preserve"> and</w:delText>
        </w:r>
      </w:del>
      <w:ins w:id="33" w:author="Microsoft Office User" w:date="2021-09-24T17:38:00Z">
        <w:r>
          <w:t>,</w:t>
        </w:r>
      </w:ins>
      <w:r>
        <w:t xml:space="preserve"> whether the child uses amplification, </w:t>
      </w:r>
      <w:del w:id="34" w:author="Microsoft Office User" w:date="2021-09-24T17:38:00Z">
        <w:r w:rsidR="00C87987">
          <w:delText>spoken</w:delText>
        </w:r>
      </w:del>
      <w:ins w:id="35" w:author="Microsoft Office User" w:date="2021-09-24T17:38:00Z">
        <w:r>
          <w:t>and whether there is any access to sign language,</w:t>
        </w:r>
      </w:ins>
      <w:r>
        <w:t xml:space="preserve"> linguistic input </w:t>
      </w:r>
      <w:del w:id="36" w:author="Microsoft Office User" w:date="2021-09-24T17:38:00Z">
        <w:r w:rsidR="00C87987">
          <w:delText>will</w:delText>
        </w:r>
      </w:del>
      <w:ins w:id="37" w:author="Microsoft Office User" w:date="2021-09-24T17:38:00Z">
        <w:r>
          <w:t>may</w:t>
        </w:r>
      </w:ins>
      <w:r>
        <w:t xml:space="preserve"> be partially or totally inaccessible. </w:t>
      </w:r>
      <w:del w:id="38" w:author="Microsoft Office User" w:date="2021-09-24T17:38:00Z">
        <w:r w:rsidR="00C87987">
          <w:delText>Some</w:delText>
        </w:r>
      </w:del>
      <w:ins w:id="39" w:author="Microsoft Office User" w:date="2021-09-24T17:38:00Z">
        <w:r>
          <w:t>While some</w:t>
        </w:r>
      </w:ins>
      <w:r>
        <w:t xml:space="preserve"> of these children will develop spoken language proficiency within the range of their hearing peers (</w:t>
      </w:r>
      <w:proofErr w:type="spellStart"/>
      <w:r>
        <w:t>Geers</w:t>
      </w:r>
      <w:proofErr w:type="spellEnd"/>
      <w:r>
        <w:t>, Mitchell, Warner-</w:t>
      </w:r>
      <w:proofErr w:type="spellStart"/>
      <w:r>
        <w:t>Czyz</w:t>
      </w:r>
      <w:proofErr w:type="spellEnd"/>
      <w:r>
        <w:t xml:space="preserve">, Wang, &amp; Eisenberg, 2017; </w:t>
      </w:r>
      <w:proofErr w:type="spellStart"/>
      <w:r>
        <w:t>Verhaert</w:t>
      </w:r>
      <w:proofErr w:type="spellEnd"/>
      <w:r>
        <w:t xml:space="preserve">, Willems, Van </w:t>
      </w:r>
      <w:proofErr w:type="spellStart"/>
      <w:r>
        <w:t>Kerschaver</w:t>
      </w:r>
      <w:proofErr w:type="spellEnd"/>
      <w:r>
        <w:t xml:space="preserve">, &amp; </w:t>
      </w:r>
      <w:proofErr w:type="spellStart"/>
      <w:r>
        <w:t>Desloovere</w:t>
      </w:r>
      <w:proofErr w:type="spellEnd"/>
      <w:r>
        <w:t xml:space="preserve">, 2008), </w:t>
      </w:r>
      <w:del w:id="40" w:author="Microsoft Office User" w:date="2021-09-24T17:38:00Z">
        <w:r w:rsidR="00C87987">
          <w:delText xml:space="preserve">but </w:delText>
        </w:r>
      </w:del>
      <w:r>
        <w:t xml:space="preserve">many will face persistent spoken language deficits (Eisenberg, 2007; </w:t>
      </w:r>
      <w:proofErr w:type="spellStart"/>
      <w:r>
        <w:t>Luckner</w:t>
      </w:r>
      <w:proofErr w:type="spellEnd"/>
      <w:r>
        <w:t xml:space="preserve"> &amp; Cooke, 2010; Moeller, Tomblin, Yoshinaga-</w:t>
      </w:r>
      <w:proofErr w:type="spellStart"/>
      <w:r>
        <w:t>Itano</w:t>
      </w:r>
      <w:proofErr w:type="spellEnd"/>
      <w:r>
        <w:t xml:space="preserve">, Connor, &amp; </w:t>
      </w:r>
      <w:proofErr w:type="spellStart"/>
      <w:r>
        <w:t>Jerger</w:t>
      </w:r>
      <w:proofErr w:type="spellEnd"/>
      <w:r>
        <w:t>, 2007), which may later affect reading ability and academic achievement</w:t>
      </w:r>
      <w:ins w:id="41" w:author="Microsoft Office User" w:date="2021-09-24T17:38:00Z">
        <w:r>
          <w:rPr>
            <w:rStyle w:val="FootnoteReference"/>
          </w:rPr>
          <w:footnoteReference w:id="2"/>
        </w:r>
      </w:ins>
      <w:r>
        <w:t xml:space="preserve"> (</w:t>
      </w:r>
      <w:proofErr w:type="spellStart"/>
      <w:r>
        <w:t>Karchmer</w:t>
      </w:r>
      <w:proofErr w:type="spellEnd"/>
      <w:r>
        <w:t xml:space="preserve"> &amp; Mitchell, 2003; Qi &amp; Mitchell, 2012).</w:t>
      </w:r>
    </w:p>
    <w:p w14:paraId="4322B0B0" w14:textId="5F15BD91" w:rsidR="004451C3" w:rsidRDefault="00C87987" w:rsidP="00EB0D64">
      <w:pPr>
        <w:pStyle w:val="BodyText"/>
        <w:pPrChange w:id="43" w:author="Microsoft Office User" w:date="2021-09-24T17:38:00Z">
          <w:pPr>
            <w:pStyle w:val="BodyText"/>
            <w:spacing w:before="0" w:after="0"/>
          </w:pPr>
        </w:pPrChange>
      </w:pPr>
      <w:del w:id="44" w:author="Microsoft Office User" w:date="2021-09-24T17:38:00Z">
        <w:r>
          <w:delText>However,</w:delText>
        </w:r>
      </w:del>
      <w:ins w:id="45" w:author="Microsoft Office User" w:date="2021-09-24T17:38:00Z">
        <w:r w:rsidR="00FD661C">
          <w:t>Though</w:t>
        </w:r>
      </w:ins>
      <w:r w:rsidR="00FD661C">
        <w:t xml:space="preserve"> the </w:t>
      </w:r>
      <w:ins w:id="46" w:author="Microsoft Office User" w:date="2021-09-24T17:38:00Z">
        <w:r w:rsidR="00FD661C">
          <w:t xml:space="preserve">literature points towards spoken language delays and deficits for </w:t>
        </w:r>
      </w:ins>
      <w:r w:rsidR="00FD661C">
        <w:t>Deaf</w:t>
      </w:r>
      <w:del w:id="47" w:author="Microsoft Office User" w:date="2021-09-24T17:38:00Z">
        <w:r>
          <w:delText>/</w:delText>
        </w:r>
      </w:del>
      <w:ins w:id="48" w:author="Microsoft Office User" w:date="2021-09-24T17:38:00Z">
        <w:r w:rsidR="00FD661C">
          <w:t xml:space="preserve"> or </w:t>
        </w:r>
      </w:ins>
      <w:r w:rsidR="00FD661C">
        <w:t xml:space="preserve">Hard-of-Hearing </w:t>
      </w:r>
      <w:del w:id="49" w:author="Microsoft Office User" w:date="2021-09-24T17:38:00Z">
        <w:r>
          <w:delText>community</w:delText>
        </w:r>
      </w:del>
      <w:ins w:id="50" w:author="Microsoft Office User" w:date="2021-09-24T17:38:00Z">
        <w:r w:rsidR="00FD661C">
          <w:t>(DHH) children, this</w:t>
        </w:r>
      </w:ins>
      <w:r w:rsidR="00FD661C">
        <w:t xml:space="preserve"> is a highly variable population with highly variable </w:t>
      </w:r>
      <w:ins w:id="51" w:author="Microsoft Office User" w:date="2021-09-24T17:38:00Z">
        <w:r w:rsidR="00FD661C">
          <w:t xml:space="preserve">language </w:t>
        </w:r>
      </w:ins>
      <w:r w:rsidR="00FD661C">
        <w:t>outcomes (</w:t>
      </w:r>
      <w:proofErr w:type="spellStart"/>
      <w:r w:rsidR="00FD661C">
        <w:t>Pisoni</w:t>
      </w:r>
      <w:proofErr w:type="spellEnd"/>
      <w:r w:rsidR="00FD661C">
        <w:t xml:space="preserve">, </w:t>
      </w:r>
      <w:proofErr w:type="spellStart"/>
      <w:r w:rsidR="00FD661C">
        <w:t>Kronenberger</w:t>
      </w:r>
      <w:proofErr w:type="spellEnd"/>
      <w:r w:rsidR="00FD661C">
        <w:t xml:space="preserve">, Harris, &amp; Moberly, 2018). </w:t>
      </w:r>
      <w:del w:id="52" w:author="Microsoft Office User" w:date="2021-09-24T17:38:00Z">
        <w:r>
          <w:delText>Previous</w:delText>
        </w:r>
      </w:del>
      <w:ins w:id="53" w:author="Microsoft Office User" w:date="2021-09-24T17:38:00Z">
        <w:r w:rsidR="00FD661C">
          <w:t>For instance, previous</w:t>
        </w:r>
      </w:ins>
      <w:r w:rsidR="00FD661C">
        <w:t xml:space="preserve"> </w:t>
      </w:r>
      <w:r w:rsidR="00FD661C">
        <w:lastRenderedPageBreak/>
        <w:t xml:space="preserve">research indicates that gender (Ching et al., 2013; Kiese-Himmel &amp; </w:t>
      </w:r>
      <w:proofErr w:type="spellStart"/>
      <w:r w:rsidR="00FD661C">
        <w:t>Ohlwein</w:t>
      </w:r>
      <w:proofErr w:type="spellEnd"/>
      <w:r w:rsidR="00FD661C">
        <w:t xml:space="preserve">, 2002), additional disability (Ching et al., 2013; </w:t>
      </w:r>
      <w:proofErr w:type="spellStart"/>
      <w:r w:rsidR="00FD661C">
        <w:t>Verhaert</w:t>
      </w:r>
      <w:proofErr w:type="spellEnd"/>
      <w:r w:rsidR="00FD661C">
        <w:t xml:space="preserve"> et al., 2008; Yoshinaga-</w:t>
      </w:r>
      <w:proofErr w:type="spellStart"/>
      <w:r w:rsidR="00FD661C">
        <w:t>Itano</w:t>
      </w:r>
      <w:proofErr w:type="spellEnd"/>
      <w:r w:rsidR="00FD661C">
        <w:t xml:space="preserve">, </w:t>
      </w:r>
      <w:proofErr w:type="spellStart"/>
      <w:r w:rsidR="00FD661C">
        <w:t>Sedey</w:t>
      </w:r>
      <w:proofErr w:type="spellEnd"/>
      <w:r w:rsidR="00FD661C">
        <w:t>, Wiggin, &amp; Chung, 2017), degree and configuration of hearing loss (Ching et al., 2013; de Diego-</w:t>
      </w:r>
      <w:proofErr w:type="spellStart"/>
      <w:r w:rsidR="00FD661C">
        <w:t>Lázaro</w:t>
      </w:r>
      <w:proofErr w:type="spellEnd"/>
      <w:r w:rsidR="00FD661C">
        <w:t xml:space="preserve">, Restrepo, </w:t>
      </w:r>
      <w:proofErr w:type="spellStart"/>
      <w:r w:rsidR="00FD661C">
        <w:t>Sedey</w:t>
      </w:r>
      <w:proofErr w:type="spellEnd"/>
      <w:r w:rsidR="00FD661C">
        <w:t>, &amp; Yoshinaga-</w:t>
      </w:r>
      <w:proofErr w:type="spellStart"/>
      <w:r w:rsidR="00FD661C">
        <w:t>Itano</w:t>
      </w:r>
      <w:proofErr w:type="spellEnd"/>
      <w:r w:rsidR="00FD661C">
        <w:t xml:space="preserve">, 2018; </w:t>
      </w:r>
      <w:proofErr w:type="spellStart"/>
      <w:r w:rsidR="00FD661C">
        <w:t>Vohr</w:t>
      </w:r>
      <w:proofErr w:type="spellEnd"/>
      <w:r w:rsidR="00FD661C">
        <w:t xml:space="preserve"> et al., 2011; Yoshinaga-</w:t>
      </w:r>
      <w:proofErr w:type="spellStart"/>
      <w:r w:rsidR="00FD661C">
        <w:t>Itano</w:t>
      </w:r>
      <w:proofErr w:type="spellEnd"/>
      <w:r w:rsidR="00FD661C">
        <w:t xml:space="preserve"> et al., 2017), amplification (Walker et al., 2015), communication (</w:t>
      </w:r>
      <w:proofErr w:type="spellStart"/>
      <w:r w:rsidR="00FD661C">
        <w:t>Geers</w:t>
      </w:r>
      <w:proofErr w:type="spellEnd"/>
      <w:r w:rsidR="00FD661C">
        <w:t xml:space="preserve"> et al., 2017), and early diagnosis/intervention (Yoshinaga-</w:t>
      </w:r>
      <w:proofErr w:type="spellStart"/>
      <w:r w:rsidR="00FD661C">
        <w:t>Itano</w:t>
      </w:r>
      <w:proofErr w:type="spellEnd"/>
      <w:r w:rsidR="00FD661C">
        <w:t xml:space="preserve"> et al., 2017; Yoshinaga-</w:t>
      </w:r>
      <w:proofErr w:type="spellStart"/>
      <w:r w:rsidR="00FD661C">
        <w:t>Itano</w:t>
      </w:r>
      <w:proofErr w:type="spellEnd"/>
      <w:r w:rsidR="00FD661C">
        <w:t xml:space="preserve">, </w:t>
      </w:r>
      <w:proofErr w:type="spellStart"/>
      <w:r w:rsidR="00FD661C">
        <w:t>Sedey</w:t>
      </w:r>
      <w:proofErr w:type="spellEnd"/>
      <w:r w:rsidR="00FD661C">
        <w:t xml:space="preserve">, Wiggin, &amp; Mason, 2018) </w:t>
      </w:r>
      <w:del w:id="54" w:author="Microsoft Office User" w:date="2021-09-24T17:38:00Z">
        <w:r>
          <w:delText xml:space="preserve">may </w:delText>
        </w:r>
      </w:del>
      <w:r w:rsidR="00FD661C">
        <w:t xml:space="preserve">influence language outcomes in DHH children. </w:t>
      </w:r>
      <w:del w:id="55" w:author="Microsoft Office User" w:date="2021-09-24T17:38:00Z">
        <w:r>
          <w:delText>A brief literature review on the effect</w:delText>
        </w:r>
      </w:del>
      <w:ins w:id="56" w:author="Microsoft Office User" w:date="2021-09-24T17:38:00Z">
        <w:r w:rsidR="00FD661C">
          <w:t>Although many</w:t>
        </w:r>
      </w:ins>
      <w:r w:rsidR="00FD661C">
        <w:t xml:space="preserve"> of these </w:t>
      </w:r>
      <w:del w:id="57" w:author="Microsoft Office User" w:date="2021-09-24T17:38:00Z">
        <w:r>
          <w:delText>predictors on</w:delText>
        </w:r>
      </w:del>
      <w:ins w:id="58" w:author="Microsoft Office User" w:date="2021-09-24T17:38:00Z">
        <w:r w:rsidR="00FD661C">
          <w:t>variables reflect immutable characteristics of the child, such as comorbid diagnoses or configuration of hearing loss, some represent opportunities for clinicians and policy makers to intervene and potentially improve</w:t>
        </w:r>
      </w:ins>
      <w:r w:rsidR="00FD661C">
        <w:t xml:space="preserve"> language </w:t>
      </w:r>
      <w:del w:id="59" w:author="Microsoft Office User" w:date="2021-09-24T17:38:00Z">
        <w:r>
          <w:delText>skills in</w:delText>
        </w:r>
      </w:del>
      <w:ins w:id="60" w:author="Microsoft Office User" w:date="2021-09-24T17:38:00Z">
        <w:r w:rsidR="00FD661C">
          <w:t>outcomes for</w:t>
        </w:r>
      </w:ins>
      <w:r w:rsidR="00FD661C">
        <w:t xml:space="preserve"> DHH children</w:t>
      </w:r>
      <w:del w:id="61" w:author="Microsoft Office User" w:date="2021-09-24T17:38:00Z">
        <w:r>
          <w:delText xml:space="preserve"> is provided in the Supplemental Materials (see table S1).</w:delText>
        </w:r>
      </w:del>
      <w:ins w:id="62" w:author="Microsoft Office User" w:date="2021-09-24T17:38:00Z">
        <w:r w:rsidR="00FD661C">
          <w:t>.</w:t>
        </w:r>
      </w:ins>
    </w:p>
    <w:p w14:paraId="24E139E3" w14:textId="60165A96" w:rsidR="004451C3" w:rsidRDefault="00C87987" w:rsidP="00EB0D64">
      <w:pPr>
        <w:pStyle w:val="BodyText"/>
        <w:rPr>
          <w:ins w:id="63" w:author="Microsoft Office User" w:date="2021-09-24T17:38:00Z"/>
        </w:rPr>
      </w:pPr>
      <w:del w:id="64" w:author="Microsoft Office User" w:date="2021-09-24T17:38:00Z">
        <w:r>
          <w:delText>Despite</w:delText>
        </w:r>
      </w:del>
      <w:ins w:id="65" w:author="Microsoft Office User" w:date="2021-09-24T17:38:00Z">
        <w:r w:rsidR="00FD661C">
          <w:t>More specifically, early identification (</w:t>
        </w:r>
        <w:proofErr w:type="spellStart"/>
        <w:r w:rsidR="00FD661C">
          <w:t>Apuzzo</w:t>
        </w:r>
        <w:proofErr w:type="spellEnd"/>
        <w:r w:rsidR="00FD661C">
          <w:t xml:space="preserve"> &amp; Yoshinaga-</w:t>
        </w:r>
        <w:proofErr w:type="spellStart"/>
        <w:r w:rsidR="00FD661C">
          <w:t>Itano</w:t>
        </w:r>
        <w:proofErr w:type="spellEnd"/>
        <w:r w:rsidR="00FD661C">
          <w:t xml:space="preserve">, 1995; Kennedy et al., 2006; </w:t>
        </w:r>
        <w:proofErr w:type="spellStart"/>
        <w:r w:rsidR="00FD661C">
          <w:t>Robinshaw</w:t>
        </w:r>
        <w:proofErr w:type="spellEnd"/>
        <w:r w:rsidR="00FD661C">
          <w:t>, 1995; White &amp; White, 1987; Yoshinaga-</w:t>
        </w:r>
        <w:proofErr w:type="spellStart"/>
        <w:r w:rsidR="00FD661C">
          <w:t>Itano</w:t>
        </w:r>
        <w:proofErr w:type="spellEnd"/>
        <w:r w:rsidR="00FD661C">
          <w:t xml:space="preserve">, </w:t>
        </w:r>
        <w:proofErr w:type="spellStart"/>
        <w:r w:rsidR="00FD661C">
          <w:t>Sedey</w:t>
        </w:r>
        <w:proofErr w:type="spellEnd"/>
        <w:r w:rsidR="00FD661C">
          <w:t xml:space="preserve">, Coulter, &amp; </w:t>
        </w:r>
        <w:proofErr w:type="spellStart"/>
        <w:r w:rsidR="00FD661C">
          <w:t>Mehl</w:t>
        </w:r>
        <w:proofErr w:type="spellEnd"/>
        <w:r w:rsidR="00FD661C">
          <w:t>, 1998; Yoshinaga-</w:t>
        </w:r>
        <w:proofErr w:type="spellStart"/>
        <w:r w:rsidR="00FD661C">
          <w:t>Itano</w:t>
        </w:r>
        <w:proofErr w:type="spellEnd"/>
        <w:r w:rsidR="00FD661C">
          <w:t xml:space="preserve"> et al., 2018) and timely enrollment in early intervention programs (Ching et al., 2013; </w:t>
        </w:r>
        <w:proofErr w:type="spellStart"/>
        <w:r w:rsidR="00FD661C">
          <w:t>Holzinger</w:t>
        </w:r>
        <w:proofErr w:type="spellEnd"/>
        <w:r w:rsidR="00FD661C">
          <w:t xml:space="preserve">, </w:t>
        </w:r>
        <w:proofErr w:type="spellStart"/>
        <w:r w:rsidR="00FD661C">
          <w:t>Fellinger</w:t>
        </w:r>
        <w:proofErr w:type="spellEnd"/>
        <w:r w:rsidR="00FD661C">
          <w:t xml:space="preserve">, &amp; </w:t>
        </w:r>
        <w:proofErr w:type="spellStart"/>
        <w:r w:rsidR="00FD661C">
          <w:t>Beitel</w:t>
        </w:r>
        <w:proofErr w:type="spellEnd"/>
        <w:r w:rsidR="00FD661C">
          <w:t xml:space="preserve">, 2011; </w:t>
        </w:r>
        <w:proofErr w:type="spellStart"/>
        <w:r w:rsidR="00FD661C">
          <w:t>Vohr</w:t>
        </w:r>
        <w:proofErr w:type="spellEnd"/>
        <w:r w:rsidR="00FD661C">
          <w:t xml:space="preserve"> et al., 2008, 2011; Watkin et al., 2007) are associated with better language proficiency. Indeed, DHH children who receive prompt diagnosis and early access to services have been found to meet age-appropriate developmental outcomes, including language (</w:t>
        </w:r>
        <w:proofErr w:type="spellStart"/>
        <w:r w:rsidR="00FD661C">
          <w:t>Stika</w:t>
        </w:r>
        <w:proofErr w:type="spellEnd"/>
        <w:r w:rsidR="00FD661C">
          <w:t xml:space="preserve"> et al., 2015). In line with these findings, the American Academy of Pediatricians (AAP) has set an initiative for Early Hearing Detection and Intervention (EHDI). These EHDI guidelines recommend that DHH children are screened by 1 month old, diagnosed by 3 months, and enter early intervention services by 6 months. We refer to this guideline as 1-3-6. Meeting this standard appears to improve spoken language outcomes for children with hearing loss and the benefits appear consistent across a range of demographic characteristics (Yoshinaga-</w:t>
        </w:r>
        <w:proofErr w:type="spellStart"/>
        <w:r w:rsidR="00FD661C">
          <w:t>Itano</w:t>
        </w:r>
        <w:proofErr w:type="spellEnd"/>
        <w:r w:rsidR="00FD661C">
          <w:t xml:space="preserve"> et al., 2017, 2018), so it remains an important research goal to </w:t>
        </w:r>
        <w:proofErr w:type="spellStart"/>
        <w:r w:rsidR="00FD661C">
          <w:t>to</w:t>
        </w:r>
        <w:proofErr w:type="spellEnd"/>
        <w:r w:rsidR="00FD661C">
          <w:t xml:space="preserve"> identify children at risk of </w:t>
        </w:r>
        <w:r w:rsidR="00FD661C">
          <w:lastRenderedPageBreak/>
          <w:t xml:space="preserve">receiving clinical support late, in order to help all </w:t>
        </w:r>
        <w:proofErr w:type="gramStart"/>
        <w:r w:rsidR="00FD661C">
          <w:t>children</w:t>
        </w:r>
        <w:proofErr w:type="gramEnd"/>
        <w:r w:rsidR="00FD661C">
          <w:t xml:space="preserve"> achieve prompt diagnosis and intervention.</w:t>
        </w:r>
      </w:ins>
    </w:p>
    <w:p w14:paraId="6F768D28" w14:textId="58073CE2" w:rsidR="004451C3" w:rsidRDefault="00FD661C" w:rsidP="00EB0D64">
      <w:pPr>
        <w:pStyle w:val="BodyText"/>
        <w:rPr>
          <w:ins w:id="66" w:author="Microsoft Office User" w:date="2021-09-24T17:38:00Z"/>
        </w:rPr>
      </w:pPr>
      <w:ins w:id="67" w:author="Microsoft Office User" w:date="2021-09-24T17:38:00Z">
        <w:r>
          <w:t>Notably, the variables linked to hearing loss mentioned above don’t occur in a vacuum, yet past work has largely attempted to measure their effects as if they were independent. For instance,</w:t>
        </w:r>
      </w:ins>
      <w:r>
        <w:t xml:space="preserve"> many </w:t>
      </w:r>
      <w:del w:id="68" w:author="Microsoft Office User" w:date="2021-09-24T17:38:00Z">
        <w:r w:rsidR="00C87987">
          <w:delText xml:space="preserve">excellent </w:delText>
        </w:r>
      </w:del>
      <w:r>
        <w:t xml:space="preserve">studies </w:t>
      </w:r>
      <w:del w:id="69" w:author="Microsoft Office User" w:date="2021-09-24T17:38:00Z">
        <w:r w:rsidR="00C87987">
          <w:delText xml:space="preserve">examining language </w:delText>
        </w:r>
      </w:del>
      <w:ins w:id="70" w:author="Microsoft Office User" w:date="2021-09-24T17:38:00Z">
        <w:r>
          <w:t xml:space="preserve">focus on vocabulary </w:t>
        </w:r>
      </w:ins>
      <w:r>
        <w:t xml:space="preserve">development in </w:t>
      </w:r>
      <w:del w:id="71" w:author="Microsoft Office User" w:date="2021-09-24T17:38:00Z">
        <w:r w:rsidR="00C87987">
          <w:delText xml:space="preserve">DHH children, there is still a gap in the literature describing and analyzing spoken language development across the full range of children receiving services for hearing loss, with many studies focusing in on </w:delText>
        </w:r>
      </w:del>
      <w:r>
        <w:t xml:space="preserve">specific subgroups (e.g. children under age X with Y level of hearing loss and Z amplification approach, e.g., </w:t>
      </w:r>
      <w:moveToRangeStart w:id="72" w:author="Microsoft Office User" w:date="2021-09-24T17:38:00Z" w:name="move83397518"/>
      <w:proofErr w:type="spellStart"/>
      <w:moveTo w:id="73" w:author="Microsoft Office User" w:date="2021-09-24T17:38:00Z">
        <w:r>
          <w:t>Vohr</w:t>
        </w:r>
        <w:proofErr w:type="spellEnd"/>
        <w:r>
          <w:t xml:space="preserve"> et al., </w:t>
        </w:r>
      </w:moveTo>
      <w:moveToRangeEnd w:id="72"/>
      <w:del w:id="74" w:author="Microsoft Office User" w:date="2021-09-24T17:38:00Z">
        <w:r w:rsidR="00C87987">
          <w:delText>Vohr et al., 2008; Yoshinaga-Itano et al., 2018). In what follows, we</w:delText>
        </w:r>
      </w:del>
      <w:ins w:id="75" w:author="Microsoft Office User" w:date="2021-09-24T17:38:00Z">
        <w:r>
          <w:t>2008; Yoshinaga-</w:t>
        </w:r>
        <w:proofErr w:type="spellStart"/>
        <w:r>
          <w:t>Itano</w:t>
        </w:r>
        <w:proofErr w:type="spellEnd"/>
        <w:r>
          <w:t xml:space="preserve"> et al., 2018), which are not representative of the broader population of DHH children. We take a different tack, asking instead how these factors co-occur and interact in the context of the broad diversity of the DHH community, how they are linked to early vocabulary, and how this connects with intervention and policy guidelines, within a single state in the U.S.</w:t>
        </w:r>
      </w:ins>
    </w:p>
    <w:p w14:paraId="3212339D" w14:textId="77777777" w:rsidR="004451C3" w:rsidRDefault="00FD661C" w:rsidP="00EB0D64">
      <w:pPr>
        <w:pStyle w:val="Heading2"/>
        <w:rPr>
          <w:ins w:id="76" w:author="Microsoft Office User" w:date="2021-09-24T17:38:00Z"/>
        </w:rPr>
      </w:pPr>
      <w:bookmarkStart w:id="77" w:name="goals-predictions-and-key-contributions"/>
      <w:ins w:id="78" w:author="Microsoft Office User" w:date="2021-09-24T17:38:00Z">
        <w:r>
          <w:t>Goals, Predictions, and Key Contributions</w:t>
        </w:r>
        <w:bookmarkEnd w:id="77"/>
      </w:ins>
    </w:p>
    <w:p w14:paraId="28B78631" w14:textId="77777777" w:rsidR="0014498D" w:rsidRDefault="00FD661C" w:rsidP="00EB0D64">
      <w:pPr>
        <w:pStyle w:val="BodyText"/>
        <w:spacing w:before="0" w:after="0"/>
        <w:rPr>
          <w:del w:id="79" w:author="Microsoft Office User" w:date="2021-09-24T17:38:00Z"/>
        </w:rPr>
      </w:pPr>
      <w:ins w:id="80" w:author="Microsoft Office User" w:date="2021-09-24T17:38:00Z">
        <w:r>
          <w:t>We</w:t>
        </w:r>
      </w:ins>
      <w:r>
        <w:t xml:space="preserve"> present an empirical analysis of early vocabulary in a wide range of young </w:t>
      </w:r>
      <w:ins w:id="81" w:author="Microsoft Office User" w:date="2021-09-24T17:38:00Z">
        <w:r>
          <w:t xml:space="preserve">DHH </w:t>
        </w:r>
      </w:ins>
      <w:r>
        <w:t xml:space="preserve">children receiving state services in North Carolina. </w:t>
      </w:r>
      <w:del w:id="82" w:author="Microsoft Office User" w:date="2021-09-24T17:38:00Z">
        <w:r w:rsidR="00C87987">
          <w:delText>We have two broad goals. First, we aim to provide a comprehensive description of a heterogeneous group of young children who receive state services for hearing loss. Second, we aim to connect the intervention approaches and child characteristics of this sample with children’s spoken vocabulary</w:delText>
        </w:r>
        <w:r w:rsidR="00C87987">
          <w:rPr>
            <w:rStyle w:val="FootnoteReference"/>
          </w:rPr>
          <w:footnoteReference w:id="3"/>
        </w:r>
        <w:r w:rsidR="00C87987">
          <w:delText>, with the broader goal of considering the success of early diagnosis and intervention initiatives.</w:delText>
        </w:r>
      </w:del>
    </w:p>
    <w:p w14:paraId="09B63A86" w14:textId="77777777" w:rsidR="0014498D" w:rsidRDefault="00C87987" w:rsidP="00EB0D64">
      <w:pPr>
        <w:pStyle w:val="BodyText"/>
        <w:spacing w:before="0" w:after="0"/>
        <w:rPr>
          <w:del w:id="84" w:author="Microsoft Office User" w:date="2021-09-24T17:38:00Z"/>
        </w:rPr>
      </w:pPr>
      <w:del w:id="85" w:author="Microsoft Office User" w:date="2021-09-24T17:38:00Z">
        <w:r>
          <w:delText xml:space="preserve">In the present study, we analyze data from the MacArthur Bates Communicative Development Inventory </w:delText>
        </w:r>
      </w:del>
      <w:moveFromRangeStart w:id="86" w:author="Microsoft Office User" w:date="2021-09-24T17:38:00Z" w:name="move83397519"/>
      <w:moveFrom w:id="87" w:author="Microsoft Office User" w:date="2021-09-24T17:38:00Z">
        <w:r w:rsidR="00FD661C">
          <w:t xml:space="preserve">(CDI, Fenson et al., 1994). </w:t>
        </w:r>
      </w:moveFrom>
      <w:moveFromRangeEnd w:id="86"/>
      <w:del w:id="88" w:author="Microsoft Office User" w:date="2021-09-24T17:38:00Z">
        <w:r>
          <w:delText>This parent-report instrument gathers information about children’s vocabulary development, and is commonly used in both research and applied settings. The Words and Gestures version of the form is normed for 8–18-month-olds. On Words and Gestures, parents indicate whether their child understands and/or produces each of the 398 vocabulary items, and answer questions about young children’s early communicative milestones. The Words and Sentences version of the form is normed for 16–30-month-olds. On Words and Sentences, parents indicate whether their child produces each of the 680 vocabulary items, and answer some questions about grammatical development. The CDI has been normed on a large set of participants across many languages (Frank, Braginsky, Yurovsky, &amp; Marchman, 2017; Jackson-Maldonado et al., 2003).</w:delText>
        </w:r>
      </w:del>
    </w:p>
    <w:p w14:paraId="1E520CC3" w14:textId="77777777" w:rsidR="0014498D" w:rsidRDefault="00C87987" w:rsidP="00EB0D64">
      <w:pPr>
        <w:pStyle w:val="BodyText"/>
        <w:spacing w:before="0" w:after="0"/>
        <w:rPr>
          <w:del w:id="89" w:author="Microsoft Office User" w:date="2021-09-24T17:38:00Z"/>
        </w:rPr>
      </w:pPr>
      <w:del w:id="90" w:author="Microsoft Office User" w:date="2021-09-24T17:38:00Z">
        <w:r>
          <w:delText xml:space="preserve">The CDI has also been validated for DHH children with cochlear implants (Thal, Desjardin, &amp; Eisenberg, 2007). More specifically, in this validation, researchers asked parents to complete the CDI, administered the Reynell Developmental Language Scales, and collected a spontaneous speech sample. All comparisons between the CDI and the other measures yielded significant correlations ranging from 0.58 to 0.93. Critically, the children in this study were above the normed age range for the CDI, and thus this validation helps to confirm that the CDI is a valid measurement tool for older DHH children. In further work, Castellanos, Pisoni, Kronenberger, and Beer (2016) find that in children with CIs, number of words produced on the CDI predicts language, executive function, and academic skills up to 16 years later. Building on this work, several studies have used the CDI to measure vocabulary development in DHH children (e.g., Yoshinaga-Itano et al., 2017, 2018; de Diego-Lázaro et al., 2018; </w:delText>
        </w:r>
      </w:del>
      <w:moveFromRangeStart w:id="91" w:author="Microsoft Office User" w:date="2021-09-24T17:38:00Z" w:name="move83397518"/>
      <w:moveFrom w:id="92" w:author="Microsoft Office User" w:date="2021-09-24T17:38:00Z">
        <w:r w:rsidR="00FD661C">
          <w:t xml:space="preserve">Vohr et al., </w:t>
        </w:r>
      </w:moveFrom>
      <w:moveFromRangeEnd w:id="91"/>
      <w:del w:id="93" w:author="Microsoft Office User" w:date="2021-09-24T17:38:00Z">
        <w:r>
          <w:delText>2008, 2011). We build on this literature in our analyses below.</w:delText>
        </w:r>
      </w:del>
    </w:p>
    <w:p w14:paraId="4CC05521" w14:textId="77777777" w:rsidR="0014498D" w:rsidRDefault="00C87987" w:rsidP="00EB0D64">
      <w:pPr>
        <w:pStyle w:val="Heading2"/>
        <w:spacing w:before="0"/>
        <w:rPr>
          <w:del w:id="94" w:author="Microsoft Office User" w:date="2021-09-24T17:38:00Z"/>
        </w:rPr>
      </w:pPr>
      <w:bookmarkStart w:id="95" w:name="goals-and-predictions"/>
      <w:del w:id="96" w:author="Microsoft Office User" w:date="2021-09-24T17:38:00Z">
        <w:r>
          <w:delText>Goals and Predictions</w:delText>
        </w:r>
        <w:bookmarkEnd w:id="95"/>
      </w:del>
    </w:p>
    <w:p w14:paraId="7F52E014" w14:textId="098EA6FD" w:rsidR="004451C3" w:rsidRDefault="00FD661C" w:rsidP="00EB0D64">
      <w:pPr>
        <w:pStyle w:val="FirstParagraph"/>
        <w:pPrChange w:id="97" w:author="Microsoft Office User" w:date="2021-09-24T17:38:00Z">
          <w:pPr>
            <w:pStyle w:val="FirstParagraph"/>
            <w:spacing w:before="0" w:after="0"/>
          </w:pPr>
        </w:pPrChange>
      </w:pPr>
      <w:r>
        <w:t>This study aims to 1) characterize the demographic, audiological, and intervention variability in the population of DHH children receiving state services for hearing loss; 2) identify predictors of vocabulary delays; and 3) evaluate the success of early identification and intervention efforts at a state level. We include three subgroups of DHH children traditionally excluded from studies of language development: children with additional disabilities, children with unilateral hearing loss, and children from bilingual or non-English-speaking households (e.g., Yoshinaga-</w:t>
      </w:r>
      <w:proofErr w:type="spellStart"/>
      <w:r>
        <w:t>Itano</w:t>
      </w:r>
      <w:proofErr w:type="spellEnd"/>
      <w:r>
        <w:t xml:space="preserve"> et al., 2018).</w:t>
      </w:r>
    </w:p>
    <w:p w14:paraId="296B5B80" w14:textId="628A4B1C" w:rsidR="004451C3" w:rsidRDefault="00FD661C" w:rsidP="00EB0D64">
      <w:pPr>
        <w:pStyle w:val="BodyText"/>
        <w:pPrChange w:id="98" w:author="Microsoft Office User" w:date="2021-09-24T17:38:00Z">
          <w:pPr>
            <w:pStyle w:val="BodyText"/>
            <w:spacing w:before="0" w:after="0"/>
          </w:pPr>
        </w:pPrChange>
      </w:pPr>
      <w:r>
        <w:t xml:space="preserve">For the first goal, we expected that many of these variables would be </w:t>
      </w:r>
      <w:del w:id="99" w:author="Microsoft Office User" w:date="2021-09-24T17:38:00Z">
        <w:r w:rsidR="00C87987">
          <w:delText>related</w:delText>
        </w:r>
      </w:del>
      <w:ins w:id="100" w:author="Microsoft Office User" w:date="2021-09-24T17:38:00Z">
        <w:r>
          <w:t>linked</w:t>
        </w:r>
      </w:ins>
      <w:r>
        <w:t xml:space="preserve">, due to known causal relations (e.g., cochlear implants recommended for severe hearing loss, but not mild hearing loss). </w:t>
      </w:r>
      <w:del w:id="101" w:author="Microsoft Office User" w:date="2021-09-24T17:38:00Z">
        <w:r w:rsidR="00C87987">
          <w:delText>We sought</w:delText>
        </w:r>
      </w:del>
      <w:ins w:id="102" w:author="Microsoft Office User" w:date="2021-09-24T17:38:00Z">
        <w:r>
          <w:t>This study contributes</w:t>
        </w:r>
      </w:ins>
      <w:r>
        <w:t xml:space="preserve"> to </w:t>
      </w:r>
      <w:del w:id="103" w:author="Microsoft Office User" w:date="2021-09-24T17:38:00Z">
        <w:r w:rsidR="00C87987">
          <w:delText>provide descriptive documentation about</w:delText>
        </w:r>
      </w:del>
      <w:ins w:id="104" w:author="Microsoft Office User" w:date="2021-09-24T17:38:00Z">
        <w:r>
          <w:t>the literature by quantifying</w:t>
        </w:r>
      </w:ins>
      <w:r>
        <w:t xml:space="preserve"> the distribution </w:t>
      </w:r>
      <w:ins w:id="105" w:author="Microsoft Office User" w:date="2021-09-24T17:38:00Z">
        <w:r>
          <w:t>and co-</w:t>
        </w:r>
        <w:r>
          <w:lastRenderedPageBreak/>
          <w:t xml:space="preserve">occurrence </w:t>
        </w:r>
      </w:ins>
      <w:r>
        <w:t xml:space="preserve">of demographic, audiological, and intervention characteristics in </w:t>
      </w:r>
      <w:del w:id="106" w:author="Microsoft Office User" w:date="2021-09-24T17:38:00Z">
        <w:r w:rsidR="00C87987">
          <w:delText>a diverse</w:delText>
        </w:r>
      </w:del>
      <w:ins w:id="107" w:author="Microsoft Office User" w:date="2021-09-24T17:38:00Z">
        <w:r>
          <w:t>our broad</w:t>
        </w:r>
      </w:ins>
      <w:r>
        <w:t xml:space="preserve"> sample</w:t>
      </w:r>
      <w:del w:id="108" w:author="Microsoft Office User" w:date="2021-09-24T17:38:00Z">
        <w:r w:rsidR="00C87987">
          <w:delText xml:space="preserve"> of DHH</w:delText>
        </w:r>
      </w:del>
      <w:ins w:id="109" w:author="Microsoft Office User" w:date="2021-09-24T17:38:00Z">
        <w:r>
          <w:t>, which includes many</w:t>
        </w:r>
      </w:ins>
      <w:r>
        <w:t xml:space="preserve"> children </w:t>
      </w:r>
      <w:del w:id="110" w:author="Microsoft Office User" w:date="2021-09-24T17:38:00Z">
        <w:r w:rsidR="00C87987">
          <w:delText>receiving state services.</w:delText>
        </w:r>
      </w:del>
      <w:ins w:id="111" w:author="Microsoft Office User" w:date="2021-09-24T17:38:00Z">
        <w:r>
          <w:t>often excluded from research.</w:t>
        </w:r>
      </w:ins>
      <w:r>
        <w:t xml:space="preserve"> For the second</w:t>
      </w:r>
      <w:ins w:id="112" w:author="Microsoft Office User" w:date="2021-09-24T17:38:00Z">
        <w:r>
          <w:t xml:space="preserve"> goal</w:t>
        </w:r>
      </w:ins>
      <w:r>
        <w:t xml:space="preserve">, we hypothesized that male (vs. female) gender, more severe degree of hearing loss, bilateral (vs. unilateral) hearing loss, no amplification (vs. hearing aids and/or cochlear implants), premature birth, </w:t>
      </w:r>
      <w:ins w:id="113" w:author="Microsoft Office User" w:date="2021-09-24T17:38:00Z">
        <w:r>
          <w:t xml:space="preserve">meeting 1-3-6 guidelines, </w:t>
        </w:r>
      </w:ins>
      <w:r>
        <w:t xml:space="preserve">and presence of additional disabilities would predict larger spoken vocabulary delay. </w:t>
      </w:r>
      <w:del w:id="114" w:author="Microsoft Office User" w:date="2021-09-24T17:38:00Z">
        <w:r w:rsidR="00C87987">
          <w:delText>We did not have strong predictions regarding the effects of communication method or presence of other health issues (e.g., congenital heart malformation)</w:delText>
        </w:r>
      </w:del>
      <w:ins w:id="115" w:author="Microsoft Office User" w:date="2021-09-24T17:38:00Z">
        <w:r>
          <w:t>This study builds</w:t>
        </w:r>
      </w:ins>
      <w:r>
        <w:t xml:space="preserve"> on </w:t>
      </w:r>
      <w:ins w:id="116" w:author="Microsoft Office User" w:date="2021-09-24T17:38:00Z">
        <w:r>
          <w:t xml:space="preserve">prior work by taking a new modeling approach for quantifying </w:t>
        </w:r>
      </w:ins>
      <w:r>
        <w:t>vocabulary</w:t>
      </w:r>
      <w:del w:id="117" w:author="Microsoft Office User" w:date="2021-09-24T17:38:00Z">
        <w:r w:rsidR="00C87987">
          <w:delText>.</w:delText>
        </w:r>
      </w:del>
      <w:ins w:id="118" w:author="Microsoft Office User" w:date="2021-09-24T17:38:00Z">
        <w:r>
          <w:t xml:space="preserve"> delay across these variables.</w:t>
        </w:r>
      </w:ins>
      <w:r>
        <w:t xml:space="preserve"> For the third goal</w:t>
      </w:r>
      <w:del w:id="119" w:author="Microsoft Office User" w:date="2021-09-24T17:38:00Z">
        <w:r w:rsidR="00C87987">
          <w:delText>, based on the prior literature summarized above</w:delText>
        </w:r>
      </w:del>
      <w:r>
        <w:t>, we hypothesized that children with less residual hearing (i.e., bilateral, more severe) and no co-occurring conditions would be earlier diagnosed and earlier to begin language services, and that in turn earlier diagnosis would predict earlier intervention.</w:t>
      </w:r>
      <w:ins w:id="120" w:author="Microsoft Office User" w:date="2021-09-24T17:38:00Z">
        <w:r>
          <w:t xml:space="preserve"> This study helps assess compliance with EHDI guidelines, and considers pathways for improvement.</w:t>
        </w:r>
      </w:ins>
    </w:p>
    <w:p w14:paraId="16A1F746" w14:textId="77777777" w:rsidR="004451C3" w:rsidRDefault="00FD661C" w:rsidP="00EB0D64">
      <w:pPr>
        <w:pStyle w:val="Heading1"/>
        <w:pPrChange w:id="121" w:author="Microsoft Office User" w:date="2021-09-24T17:38:00Z">
          <w:pPr>
            <w:pStyle w:val="Heading1"/>
            <w:spacing w:before="0"/>
          </w:pPr>
        </w:pPrChange>
      </w:pPr>
      <w:bookmarkStart w:id="122" w:name="methods"/>
      <w:r>
        <w:t>Methods</w:t>
      </w:r>
      <w:bookmarkEnd w:id="122"/>
    </w:p>
    <w:p w14:paraId="6506033E" w14:textId="77777777" w:rsidR="0014498D" w:rsidRDefault="00FD661C" w:rsidP="00EB0D64">
      <w:pPr>
        <w:pStyle w:val="FirstParagraph"/>
        <w:spacing w:before="0" w:after="0"/>
        <w:rPr>
          <w:del w:id="123" w:author="Microsoft Office User" w:date="2021-09-24T17:38:00Z"/>
        </w:rPr>
      </w:pPr>
      <w:r>
        <w:t xml:space="preserve">Clinical evaluations were obtained through an ongoing collaboration with the North Carolina Early Language Sensory Support Program (ELSSP), an early intervention program serving children with sensory impairments from birth to 36 months. ELSSP </w:t>
      </w:r>
      <w:del w:id="124" w:author="Microsoft Office User" w:date="2021-09-24T17:38:00Z">
        <w:r w:rsidR="00C87987">
          <w:delText>passed along</w:delText>
        </w:r>
      </w:del>
      <w:ins w:id="125" w:author="Microsoft Office User" w:date="2021-09-24T17:38:00Z">
        <w:r>
          <w:t>sent</w:t>
        </w:r>
      </w:ins>
      <w:r>
        <w:t xml:space="preserve"> deidentified evaluations to our team after obtaining consent to do so from each family</w:t>
      </w:r>
      <w:r>
        <w:rPr>
          <w:rStyle w:val="FootnoteReference"/>
        </w:rPr>
        <w:footnoteReference w:id="4"/>
      </w:r>
      <w:r>
        <w:t xml:space="preserve">. </w:t>
      </w:r>
      <w:del w:id="128" w:author="Microsoft Office User" w:date="2021-09-24T17:38:00Z">
        <w:r w:rsidR="00C87987">
          <w:delText>No eligibility criteria beyond hearing loss and receiving an ELSSP evaluation were imposed, given our goal of characterizing the full range of DHH children with hearing loss in North Carolina.</w:delText>
        </w:r>
      </w:del>
    </w:p>
    <w:p w14:paraId="32B750F1" w14:textId="77777777" w:rsidR="0014498D" w:rsidRDefault="00C87987" w:rsidP="00EB0D64">
      <w:pPr>
        <w:pStyle w:val="BodyText"/>
        <w:spacing w:before="0" w:after="0"/>
        <w:rPr>
          <w:del w:id="129" w:author="Microsoft Office User" w:date="2021-09-24T17:38:00Z"/>
        </w:rPr>
      </w:pPr>
      <w:del w:id="130" w:author="Microsoft Office User" w:date="2021-09-24T17:38:00Z">
        <w:r>
          <w:delText>The clinical evaluations included demographic and audiological information, CDI vocabulary scores, and the results of any clinical assessments administered (e.g., PPVT), detailed further below. For some children, multiple evaluations were available from different timepoints. In these cases, only the first evaluation was considered for this study, due to concerns regarding within-subjects variance for statistical analysis.</w:delText>
        </w:r>
      </w:del>
    </w:p>
    <w:p w14:paraId="5E97EDA1" w14:textId="191FF268" w:rsidR="004451C3" w:rsidRDefault="00FD661C" w:rsidP="00EB0D64">
      <w:pPr>
        <w:pStyle w:val="FirstParagraph"/>
        <w:rPr>
          <w:ins w:id="131" w:author="Microsoft Office User" w:date="2021-09-24T17:38:00Z"/>
        </w:rPr>
      </w:pPr>
      <w:r>
        <w:t>While this collaboration is ongoing, we opted to pause for this analysis upon receiving data from 100 children</w:t>
      </w:r>
      <w:del w:id="132" w:author="Microsoft Office User" w:date="2021-09-24T17:38:00Z">
        <w:r w:rsidR="00C87987">
          <w:delText>. Thus,</w:delText>
        </w:r>
      </w:del>
      <w:ins w:id="133" w:author="Microsoft Office User" w:date="2021-09-24T17:38:00Z">
        <w:r>
          <w:t xml:space="preserve"> (collected between 2010 and 2020, before</w:t>
        </w:r>
      </w:ins>
      <w:r>
        <w:t xml:space="preserve"> the </w:t>
      </w:r>
      <w:ins w:id="134" w:author="Microsoft Office User" w:date="2021-09-24T17:38:00Z">
        <w:r>
          <w:t xml:space="preserve">COVID-19 epidemic reached North </w:t>
        </w:r>
        <w:r>
          <w:lastRenderedPageBreak/>
          <w:t>Carolina in Spring 2020). Given our goal of characterizing the full range of DHH children with hearing loss in North Carolina, no eligibility criteria beyond hearing loss and receiving an ELSSP evaluation were imposed.</w:t>
        </w:r>
      </w:ins>
    </w:p>
    <w:p w14:paraId="058411FC" w14:textId="79A346CF" w:rsidR="004451C3" w:rsidRDefault="00FD661C" w:rsidP="00EB0D64">
      <w:pPr>
        <w:pStyle w:val="BodyText"/>
        <w:rPr>
          <w:ins w:id="135" w:author="Microsoft Office User" w:date="2021-09-24T17:38:00Z"/>
        </w:rPr>
      </w:pPr>
      <w:ins w:id="136" w:author="Microsoft Office User" w:date="2021-09-24T17:38:00Z">
        <w:r>
          <w:t xml:space="preserve">The clinical evaluations included demographic and audiological information and MacArthur Bates Communicative Development Inventory vocabulary scores </w:t>
        </w:r>
      </w:ins>
      <w:moveToRangeStart w:id="137" w:author="Microsoft Office User" w:date="2021-09-24T17:38:00Z" w:name="move83397519"/>
      <w:moveTo w:id="138" w:author="Microsoft Office User" w:date="2021-09-24T17:38:00Z">
        <w:r>
          <w:t xml:space="preserve">(CDI, </w:t>
        </w:r>
        <w:proofErr w:type="spellStart"/>
        <w:r>
          <w:t>Fenson</w:t>
        </w:r>
        <w:proofErr w:type="spellEnd"/>
        <w:r>
          <w:t xml:space="preserve"> et al., 1994). </w:t>
        </w:r>
      </w:moveTo>
      <w:moveToRangeEnd w:id="137"/>
      <w:del w:id="139" w:author="Microsoft Office User" w:date="2021-09-24T17:38:00Z">
        <w:r w:rsidR="00C87987">
          <w:delText>reported sample</w:delText>
        </w:r>
      </w:del>
      <w:ins w:id="140" w:author="Microsoft Office User" w:date="2021-09-24T17:38:00Z">
        <w:r>
          <w:t>For some children, evaluations from multiple timepoints or other instruments were available (</w:t>
        </w:r>
        <w:proofErr w:type="gramStart"/>
        <w:r>
          <w:t>e.g.</w:t>
        </w:r>
        <w:proofErr w:type="gramEnd"/>
        <w:r>
          <w:t> PPVT). We limit the scope of the present study to only the CDI (as this was available for all children), and only the first evaluation (due to concerns regarding within-subjects variance for statistical analysis.)</w:t>
        </w:r>
      </w:ins>
    </w:p>
    <w:p w14:paraId="36B29184" w14:textId="07E07AE6" w:rsidR="004451C3" w:rsidRDefault="00FD661C" w:rsidP="00EB0D64">
      <w:pPr>
        <w:pStyle w:val="BodyText"/>
        <w:rPr>
          <w:ins w:id="141" w:author="Microsoft Office User" w:date="2021-09-24T17:38:00Z"/>
        </w:rPr>
      </w:pPr>
      <w:ins w:id="142" w:author="Microsoft Office User" w:date="2021-09-24T17:38:00Z">
        <w:r>
          <w:t xml:space="preserve">The CDI is a parent-report instrument measuring children’s vocabulary. On the Words and Gestures version of the form (normed for 8–18-month-olds), parents indicate whether their child understands and/or produces each of the 398 vocabulary items. One the Words and Sentences version (normed for 16–30-month-olds), parents indicate whether their child produces each of the 680 vocabulary items. Normative data for this instrument (Frank, </w:t>
        </w:r>
        <w:proofErr w:type="spellStart"/>
        <w:r>
          <w:t>Braginsky</w:t>
        </w:r>
        <w:proofErr w:type="spellEnd"/>
        <w:r>
          <w:t xml:space="preserve">, </w:t>
        </w:r>
        <w:proofErr w:type="spellStart"/>
        <w:r>
          <w:t>Yurovsky</w:t>
        </w:r>
        <w:proofErr w:type="spellEnd"/>
        <w:r>
          <w:t xml:space="preserve">, &amp; Marchman, 2017; Jackson-Maldonado et al., 2003) is available from </w:t>
        </w:r>
        <w:proofErr w:type="spellStart"/>
        <w:r>
          <w:t>WordBank</w:t>
        </w:r>
        <w:proofErr w:type="spellEnd"/>
        <w:r>
          <w:t>, an open database of CDI data. The CDI has also been validated for DHH children with cochlear implants (</w:t>
        </w:r>
        <w:proofErr w:type="spellStart"/>
        <w:r>
          <w:t>Thal</w:t>
        </w:r>
        <w:proofErr w:type="spellEnd"/>
        <w:r>
          <w:t>, Desjardin, &amp; Eisenberg, 2007) in 32–66-month-olds. We build on prior literature using the CDI to measure vocabulary in DHH children (e.g., Yoshinaga-</w:t>
        </w:r>
        <w:proofErr w:type="spellStart"/>
        <w:r>
          <w:t>Itano</w:t>
        </w:r>
        <w:proofErr w:type="spellEnd"/>
        <w:r>
          <w:t xml:space="preserve"> et al., 2017, 2018; de Diego-</w:t>
        </w:r>
        <w:proofErr w:type="spellStart"/>
        <w:r>
          <w:t>Lázaro</w:t>
        </w:r>
        <w:proofErr w:type="spellEnd"/>
        <w:r>
          <w:t xml:space="preserve"> et al., 2018; </w:t>
        </w:r>
        <w:proofErr w:type="spellStart"/>
        <w:r>
          <w:t>Vohr</w:t>
        </w:r>
        <w:proofErr w:type="spellEnd"/>
        <w:r>
          <w:t xml:space="preserve"> et al., 2008, 2011) with a new analytic approach</w:t>
        </w:r>
      </w:ins>
      <w:r>
        <w:t xml:space="preserve"> below</w:t>
      </w:r>
      <w:del w:id="143" w:author="Microsoft Office User" w:date="2021-09-24T17:38:00Z">
        <w:r w:rsidR="00C87987">
          <w:delText xml:space="preserve"> consists of</w:delText>
        </w:r>
      </w:del>
      <w:ins w:id="144" w:author="Microsoft Office User" w:date="2021-09-24T17:38:00Z">
        <w:r>
          <w:t>.</w:t>
        </w:r>
      </w:ins>
    </w:p>
    <w:p w14:paraId="7B854BCB" w14:textId="461D329E" w:rsidR="004451C3" w:rsidRDefault="00FD661C" w:rsidP="00EB0D64">
      <w:pPr>
        <w:pStyle w:val="BodyText"/>
        <w:pPrChange w:id="145" w:author="Microsoft Office User" w:date="2021-09-24T17:38:00Z">
          <w:pPr>
            <w:pStyle w:val="BodyText"/>
            <w:spacing w:before="0" w:after="0"/>
          </w:pPr>
        </w:pPrChange>
      </w:pPr>
      <w:ins w:id="146" w:author="Microsoft Office User" w:date="2021-09-24T17:38:00Z">
        <w:r>
          <w:t>For this analysis,</w:t>
        </w:r>
      </w:ins>
      <w:r>
        <w:t xml:space="preserve"> 100 children (56 male / 44 female) ages 4.</w:t>
      </w:r>
      <w:del w:id="147" w:author="Microsoft Office User" w:date="2021-09-24T17:38:00Z">
        <w:r w:rsidR="00C87987">
          <w:delText>20–36.20</w:delText>
        </w:r>
      </w:del>
      <w:ins w:id="148" w:author="Microsoft Office User" w:date="2021-09-24T17:38:00Z">
        <w:r>
          <w:t>10–35.70</w:t>
        </w:r>
      </w:ins>
      <w:r>
        <w:t xml:space="preserve"> months (M=21.20, SD=9.10</w:t>
      </w:r>
      <w:del w:id="149" w:author="Microsoft Office User" w:date="2021-09-24T17:38:00Z">
        <w:r w:rsidR="00C87987">
          <w:delText>).</w:delText>
        </w:r>
      </w:del>
      <w:ins w:id="150" w:author="Microsoft Office User" w:date="2021-09-24T17:38:00Z">
        <w:r>
          <w:t>) contributed data.</w:t>
        </w:r>
      </w:ins>
      <w:r>
        <w:t xml:space="preserve"> Race and socioeconomic information were not available. Families were administered either the Words and Gestures or Words and Sentences version of the CDI </w:t>
      </w:r>
      <w:r>
        <w:lastRenderedPageBreak/>
        <w:t>based on clinician judgment</w:t>
      </w:r>
      <w:del w:id="151" w:author="Microsoft Office User" w:date="2021-09-24T17:38:00Z">
        <w:r w:rsidR="00C87987">
          <w:delText>.</w:delText>
        </w:r>
      </w:del>
      <w:ins w:id="152" w:author="Microsoft Office User" w:date="2021-09-24T17:38:00Z">
        <w:r>
          <w:t xml:space="preserve"> of linguistic ability.</w:t>
        </w:r>
      </w:ins>
      <w:r>
        <w:t xml:space="preserve"> Children who were too old for Words and Gestures, but who were not producing many words at the time of assessment, were often given Words and Gestures (n = 37). Families </w:t>
      </w:r>
      <w:del w:id="153" w:author="Microsoft Office User" w:date="2021-09-24T17:38:00Z">
        <w:r w:rsidR="00C87987">
          <w:delText>for whom Spanish was the</w:delText>
        </w:r>
      </w:del>
      <w:ins w:id="154" w:author="Microsoft Office User" w:date="2021-09-24T17:38:00Z">
        <w:r>
          <w:t>whose</w:t>
        </w:r>
      </w:ins>
      <w:r>
        <w:t xml:space="preserve"> primary language </w:t>
      </w:r>
      <w:ins w:id="155" w:author="Microsoft Office User" w:date="2021-09-24T17:38:00Z">
        <w:r>
          <w:t xml:space="preserve">was Spanish </w:t>
        </w:r>
      </w:ins>
      <w:r>
        <w:t xml:space="preserve">(n = </w:t>
      </w:r>
      <w:del w:id="156" w:author="Microsoft Office User" w:date="2021-09-24T17:38:00Z">
        <w:r w:rsidR="00C87987">
          <w:delText>14</w:delText>
        </w:r>
      </w:del>
      <w:ins w:id="157" w:author="Microsoft Office User" w:date="2021-09-24T17:38:00Z">
        <w:r>
          <w:t>15</w:t>
        </w:r>
      </w:ins>
      <w:r>
        <w:t>) completed the Spanish language version of the CDI (Jackson-Maldonado et al., 2003).</w:t>
      </w:r>
      <w:ins w:id="158" w:author="Microsoft Office User" w:date="2021-09-24T17:38:00Z">
        <w:r>
          <w:t xml:space="preserve"> Both spoken words and signs counted as word productions.</w:t>
        </w:r>
      </w:ins>
      <w:r>
        <w:t xml:space="preserve"> See Table 1 for additional CDI information for our sample. A summary of all the variables we examined is available in Table 2, and more detailed </w:t>
      </w:r>
      <w:del w:id="159" w:author="Microsoft Office User" w:date="2021-09-24T17:38:00Z">
        <w:r w:rsidR="002D2A51">
          <w:delText>demographic and audiological</w:delText>
        </w:r>
        <w:r w:rsidR="00C87987">
          <w:delText xml:space="preserve"> </w:delText>
        </w:r>
      </w:del>
      <w:r>
        <w:t xml:space="preserve">information can be found in the Supplemental Materials, </w:t>
      </w:r>
      <w:del w:id="160" w:author="Microsoft Office User" w:date="2021-09-24T17:38:00Z">
        <w:r w:rsidR="00C87987">
          <w:delText>tables S2-S4</w:delText>
        </w:r>
      </w:del>
      <w:ins w:id="161" w:author="Microsoft Office User" w:date="2021-09-24T17:38:00Z">
        <w:r>
          <w:t>Tables S1-S3</w:t>
        </w:r>
      </w:ins>
      <w:r>
        <w:t>.</w:t>
      </w:r>
    </w:p>
    <w:p w14:paraId="43B99897" w14:textId="77777777" w:rsidR="004451C3" w:rsidRDefault="00FD661C" w:rsidP="00EB0D64">
      <w:pPr>
        <w:pStyle w:val="Heading1"/>
        <w:pPrChange w:id="162" w:author="Microsoft Office User" w:date="2021-09-24T17:38:00Z">
          <w:pPr>
            <w:pStyle w:val="Heading1"/>
            <w:spacing w:before="0"/>
          </w:pPr>
        </w:pPrChange>
      </w:pPr>
      <w:bookmarkStart w:id="163" w:name="results"/>
      <w:r>
        <w:t>Results</w:t>
      </w:r>
      <w:bookmarkEnd w:id="163"/>
    </w:p>
    <w:p w14:paraId="421FBDC9" w14:textId="488D7FCF" w:rsidR="004451C3" w:rsidRDefault="00C87987" w:rsidP="00EB0D64">
      <w:pPr>
        <w:pStyle w:val="FirstParagraph"/>
        <w:pPrChange w:id="164" w:author="Microsoft Office User" w:date="2021-09-24T17:38:00Z">
          <w:pPr>
            <w:pStyle w:val="FirstParagraph"/>
            <w:spacing w:before="0" w:after="0"/>
          </w:pPr>
        </w:pPrChange>
      </w:pPr>
      <w:del w:id="165" w:author="Microsoft Office User" w:date="2021-09-24T17:38:00Z">
        <w:r>
          <w:delText>We split the</w:delText>
        </w:r>
      </w:del>
      <w:ins w:id="166" w:author="Microsoft Office User" w:date="2021-09-24T17:38:00Z">
        <w:r w:rsidR="00FD661C">
          <w:t>The</w:t>
        </w:r>
      </w:ins>
      <w:r w:rsidR="00FD661C">
        <w:t xml:space="preserve"> results </w:t>
      </w:r>
      <w:del w:id="167" w:author="Microsoft Office User" w:date="2021-09-24T17:38:00Z">
        <w:r>
          <w:delText>into three parts. In the first</w:delText>
        </w:r>
      </w:del>
      <w:ins w:id="168" w:author="Microsoft Office User" w:date="2021-09-24T17:38:00Z">
        <w:r w:rsidR="00FD661C">
          <w:t>are organized mirroring the goals outlined above. First</w:t>
        </w:r>
      </w:ins>
      <w:r w:rsidR="00FD661C">
        <w:t xml:space="preserve">, we explore relationships among child demographic, audiological, and clinical variables. </w:t>
      </w:r>
      <w:del w:id="169" w:author="Microsoft Office User" w:date="2021-09-24T17:38:00Z">
        <w:r>
          <w:delText>In the second</w:delText>
        </w:r>
      </w:del>
      <w:ins w:id="170" w:author="Microsoft Office User" w:date="2021-09-24T17:38:00Z">
        <w:r w:rsidR="00FD661C">
          <w:t>Second</w:t>
        </w:r>
      </w:ins>
      <w:r w:rsidR="00FD661C">
        <w:t xml:space="preserve">, we use these variables to predict vocabulary development. </w:t>
      </w:r>
      <w:proofErr w:type="gramStart"/>
      <w:r w:rsidR="00FD661C">
        <w:t>Finally</w:t>
      </w:r>
      <w:proofErr w:type="gramEnd"/>
      <w:del w:id="171" w:author="Microsoft Office User" w:date="2021-09-24T17:38:00Z">
        <w:r>
          <w:delText>, in the third</w:delText>
        </w:r>
      </w:del>
      <w:r w:rsidR="00FD661C">
        <w:t>, we describe the implementation of the EHDI 1-3-6 guidelines and predictors of early diagnosis and intervention in this sample. All analyses were conducted in R</w:t>
      </w:r>
      <w:del w:id="172" w:author="Microsoft Office User" w:date="2021-09-24T17:38:00Z">
        <w:r>
          <w:delText>. All code is available on our OSF page (</w:delText>
        </w:r>
        <w:r w:rsidR="00543654">
          <w:fldChar w:fldCharType="begin"/>
        </w:r>
        <w:r w:rsidR="00543654">
          <w:delInstrText xml:space="preserve"> HYPERLINK "https://osf.io/kfcs3/" \h </w:delInstrText>
        </w:r>
        <w:r w:rsidR="00543654">
          <w:fldChar w:fldCharType="separate"/>
        </w:r>
        <w:r>
          <w:rPr>
            <w:rStyle w:val="Hyperlink"/>
          </w:rPr>
          <w:delText>https://osf.io/kfcs3/</w:delText>
        </w:r>
        <w:r w:rsidR="00543654">
          <w:rPr>
            <w:rStyle w:val="Hyperlink"/>
          </w:rPr>
          <w:fldChar w:fldCharType="end"/>
        </w:r>
        <w:r>
          <w:delText>).</w:delText>
        </w:r>
      </w:del>
      <w:ins w:id="173" w:author="Microsoft Office User" w:date="2021-09-24T17:38:00Z">
        <w:r w:rsidR="00FD661C">
          <w:t xml:space="preserve"> (</w:t>
        </w:r>
      </w:ins>
      <w:r w:rsidR="00EB0D64" w:rsidRPr="00EB0D64">
        <w:rPr>
          <w:bCs/>
        </w:rPr>
        <w:t>R Core Team, 2020</w:t>
      </w:r>
      <w:ins w:id="174" w:author="Microsoft Office User" w:date="2021-09-24T17:38:00Z">
        <w:r w:rsidR="00FD661C">
          <w:t xml:space="preserve">) and all code to generate this manuscript in </w:t>
        </w:r>
        <w:proofErr w:type="spellStart"/>
        <w:r w:rsidR="00FD661C">
          <w:t>Rstudio</w:t>
        </w:r>
        <w:proofErr w:type="spellEnd"/>
        <w:r w:rsidR="00FD661C">
          <w:t xml:space="preserve"> (RStudio Team, 2020) is available via </w:t>
        </w:r>
        <w:r w:rsidR="00543654">
          <w:fldChar w:fldCharType="begin"/>
        </w:r>
        <w:r w:rsidR="00543654">
          <w:instrText xml:space="preserve"> HYPERLINK "https://osf.io/kfcs3/?view_only=f2a3</w:instrText>
        </w:r>
        <w:r w:rsidR="00543654">
          <w:instrText xml:space="preserve">9ed8381c4ba989de2270c50ff342" \h </w:instrText>
        </w:r>
        <w:r w:rsidR="00543654">
          <w:fldChar w:fldCharType="separate"/>
        </w:r>
        <w:r w:rsidR="00FD661C">
          <w:rPr>
            <w:rStyle w:val="Hyperlink"/>
          </w:rPr>
          <w:t>OSF</w:t>
        </w:r>
        <w:r w:rsidR="00543654">
          <w:rPr>
            <w:rStyle w:val="Hyperlink"/>
          </w:rPr>
          <w:fldChar w:fldCharType="end"/>
        </w:r>
        <w:r w:rsidR="00FD661C">
          <w:t>.</w:t>
        </w:r>
      </w:ins>
    </w:p>
    <w:p w14:paraId="56C09532" w14:textId="77777777" w:rsidR="004451C3" w:rsidRDefault="00FD661C" w:rsidP="00EB0D64">
      <w:pPr>
        <w:pStyle w:val="Heading2"/>
        <w:pPrChange w:id="175" w:author="Microsoft Office User" w:date="2021-09-24T17:38:00Z">
          <w:pPr>
            <w:pStyle w:val="Heading2"/>
            <w:spacing w:before="0"/>
          </w:pPr>
        </w:pPrChange>
      </w:pPr>
      <w:bookmarkStart w:id="176" w:name="relationships-among-demographic-audiolog"/>
      <w:r>
        <w:t>Relationships Among Demographic, Audiological, and Clinical Variables</w:t>
      </w:r>
      <w:bookmarkEnd w:id="176"/>
    </w:p>
    <w:p w14:paraId="35287C73" w14:textId="7E67064C" w:rsidR="004451C3" w:rsidRDefault="00FD661C" w:rsidP="00EB0D64">
      <w:pPr>
        <w:pStyle w:val="FirstParagraph"/>
        <w:pPrChange w:id="177" w:author="Microsoft Office User" w:date="2021-09-24T17:38:00Z">
          <w:pPr>
            <w:pStyle w:val="FirstParagraph"/>
            <w:spacing w:before="0" w:after="0"/>
          </w:pPr>
        </w:pPrChange>
      </w:pPr>
      <w:r>
        <w:t xml:space="preserve">Before </w:t>
      </w:r>
      <w:del w:id="178" w:author="Microsoft Office User" w:date="2021-09-24T17:38:00Z">
        <w:r w:rsidR="00C87987">
          <w:delText>we test</w:delText>
        </w:r>
      </w:del>
      <w:ins w:id="179" w:author="Microsoft Office User" w:date="2021-09-24T17:38:00Z">
        <w:r>
          <w:t>testing</w:t>
        </w:r>
      </w:ins>
      <w:r>
        <w:t xml:space="preserve"> how these variables </w:t>
      </w:r>
      <w:del w:id="180" w:author="Microsoft Office User" w:date="2021-09-24T17:38:00Z">
        <w:r w:rsidR="00C87987">
          <w:delText>may be related</w:delText>
        </w:r>
      </w:del>
      <w:ins w:id="181" w:author="Microsoft Office User" w:date="2021-09-24T17:38:00Z">
        <w:r>
          <w:t>relate</w:t>
        </w:r>
      </w:ins>
      <w:r>
        <w:t xml:space="preserve"> to vocabulary</w:t>
      </w:r>
      <w:ins w:id="182" w:author="Microsoft Office User" w:date="2021-09-24T17:38:00Z">
        <w:r>
          <w:t xml:space="preserve"> and clinical milestones</w:t>
        </w:r>
      </w:ins>
      <w:r>
        <w:t>, we describe their relationships to each other.</w:t>
      </w:r>
      <w:del w:id="183" w:author="Microsoft Office User" w:date="2021-09-24T17:38:00Z">
        <w:r w:rsidR="00C87987">
          <w:delText xml:space="preserve"> As would be expected, many health, audiological, and clinical characteristics are not distributed randomly across this sample of children.</w:delText>
        </w:r>
      </w:del>
      <w:r>
        <w:t xml:space="preserve"> To quantify this statistically, we used Bonferroni-</w:t>
      </w:r>
      <w:r>
        <w:lastRenderedPageBreak/>
        <w:t>corrected chi-square tests between each of our variables</w:t>
      </w:r>
      <w:del w:id="184" w:author="Microsoft Office User" w:date="2021-09-24T17:38:00Z">
        <w:r w:rsidR="00C87987">
          <w:delText xml:space="preserve">. Because the chi-square statistic assumes n &gt; 5 is </w:delText>
        </w:r>
        <w:r w:rsidR="00C87987">
          <w:rPr>
            <w:i/>
          </w:rPr>
          <w:delText>expected</w:delText>
        </w:r>
        <w:r w:rsidR="00C87987">
          <w:delText xml:space="preserve"> in the majority of the cells for each test (preferably </w:delText>
        </w:r>
      </w:del>
      <m:oMath>
        <m:r>
          <w:del w:id="185" w:author="Microsoft Office User" w:date="2021-09-24T17:38:00Z">
            <w:rPr>
              <w:rFonts w:ascii="Cambria Math" w:hAnsi="Cambria Math"/>
            </w:rPr>
            <m:t>≥</m:t>
          </w:del>
        </m:r>
      </m:oMath>
      <w:del w:id="186" w:author="Microsoft Office User" w:date="2021-09-24T17:38:00Z">
        <w:r w:rsidR="00C87987">
          <w:delText xml:space="preserve"> 80% McHugh, 2013), we excluded mixed hearing loss (n = 8) and cued speech (n = 1) from this section of the analysis.</w:delText>
        </w:r>
      </w:del>
      <w:ins w:id="187" w:author="Microsoft Office User" w:date="2021-09-24T17:38:00Z">
        <w:r>
          <w:rPr>
            <w:rStyle w:val="FootnoteReference"/>
          </w:rPr>
          <w:footnoteReference w:id="5"/>
        </w:r>
        <w:r>
          <w:t>.</w:t>
        </w:r>
      </w:ins>
      <w:r>
        <w:t xml:space="preserve"> Strictly speaking, some variables are not expected to be randomly distributed relative to each other (e.g., premature birth and health issues; degree and amplification), but quantifying the differences via chi-square using a conservative significance threshold lets us highlight the strongest relationships within this dataset.</w:t>
      </w:r>
    </w:p>
    <w:p w14:paraId="6D3B2715" w14:textId="236DAA25" w:rsidR="004451C3" w:rsidRDefault="00C87987" w:rsidP="00EB0D64">
      <w:pPr>
        <w:pStyle w:val="BodyText"/>
        <w:pPrChange w:id="189" w:author="Microsoft Office User" w:date="2021-09-24T17:38:00Z">
          <w:pPr>
            <w:pStyle w:val="BodyText"/>
            <w:spacing w:before="0" w:after="0"/>
          </w:pPr>
        </w:pPrChange>
      </w:pPr>
      <w:del w:id="190" w:author="Microsoft Office User" w:date="2021-09-24T17:38:00Z">
        <w:r>
          <w:delText xml:space="preserve">Given that we ran 66 Chi-square tests, Bonferroni-corrected alpha for this set of analyses was p &lt; 0.0007. </w:delText>
        </w:r>
      </w:del>
      <w:r w:rsidR="00FD661C">
        <w:t xml:space="preserve">Of </w:t>
      </w:r>
      <w:del w:id="191" w:author="Microsoft Office User" w:date="2021-09-24T17:38:00Z">
        <w:r>
          <w:delText>these</w:delText>
        </w:r>
      </w:del>
      <w:ins w:id="192" w:author="Microsoft Office User" w:date="2021-09-24T17:38:00Z">
        <w:r w:rsidR="00FD661C">
          <w:t>the</w:t>
        </w:r>
      </w:ins>
      <w:r w:rsidR="00FD661C">
        <w:t xml:space="preserve"> 66 combinations of variables, </w:t>
      </w:r>
      <w:r w:rsidR="00FD661C">
        <w:rPr>
          <w:i/>
          <w:rPrChange w:id="193" w:author="Microsoft Office User" w:date="2021-09-24T17:38:00Z">
            <w:rPr/>
          </w:rPrChange>
        </w:rPr>
        <w:t>p</w:t>
      </w:r>
      <w:r w:rsidR="00FD661C">
        <w:t xml:space="preserve"> &lt; .05 for </w:t>
      </w:r>
      <w:del w:id="194" w:author="Microsoft Office User" w:date="2021-09-24T17:38:00Z">
        <w:r>
          <w:delText>26</w:delText>
        </w:r>
      </w:del>
      <w:ins w:id="195" w:author="Microsoft Office User" w:date="2021-09-24T17:38:00Z">
        <w:r w:rsidR="00FD661C">
          <w:t>27</w:t>
        </w:r>
      </w:ins>
      <w:r w:rsidR="00FD661C">
        <w:t>, and 9 survived Bonferroni correction</w:t>
      </w:r>
      <w:del w:id="196" w:author="Microsoft Office User" w:date="2021-09-24T17:38:00Z">
        <w:r>
          <w:delText>.</w:delText>
        </w:r>
      </w:del>
      <w:ins w:id="197" w:author="Microsoft Office User" w:date="2021-09-24T17:38:00Z">
        <w:r w:rsidR="00FD661C">
          <w:t xml:space="preserve"> (</w:t>
        </w:r>
        <w:r w:rsidR="00FD661C">
          <w:rPr>
            <w:i/>
          </w:rPr>
          <w:t>p</w:t>
        </w:r>
        <w:r w:rsidR="00FD661C">
          <w:t xml:space="preserve"> &lt; 0.0007).</w:t>
        </w:r>
      </w:ins>
      <w:r w:rsidR="00FD661C">
        <w:t xml:space="preserve"> We </w:t>
      </w:r>
      <w:del w:id="198" w:author="Microsoft Office User" w:date="2021-09-24T17:38:00Z">
        <w:r>
          <w:delText>are only discussing</w:delText>
        </w:r>
      </w:del>
      <w:ins w:id="199" w:author="Microsoft Office User" w:date="2021-09-24T17:38:00Z">
        <w:r w:rsidR="00FD661C">
          <w:t>limit discussion to</w:t>
        </w:r>
      </w:ins>
      <w:r w:rsidR="00FD661C">
        <w:t xml:space="preserve"> the latter below, but </w:t>
      </w:r>
      <w:ins w:id="200" w:author="Microsoft Office User" w:date="2021-09-24T17:38:00Z">
        <w:r w:rsidR="00FD661C">
          <w:t xml:space="preserve">depict </w:t>
        </w:r>
      </w:ins>
      <w:r w:rsidR="00FD661C">
        <w:t xml:space="preserve">the full set </w:t>
      </w:r>
      <w:del w:id="201" w:author="Microsoft Office User" w:date="2021-09-24T17:38:00Z">
        <w:r>
          <w:delText xml:space="preserve">of results can be found </w:delText>
        </w:r>
      </w:del>
      <w:r w:rsidR="00FD661C">
        <w:t>in Figure 1.</w:t>
      </w:r>
    </w:p>
    <w:p w14:paraId="115752A2" w14:textId="28579F81" w:rsidR="004451C3" w:rsidRDefault="00FD661C" w:rsidP="00EB0D64">
      <w:pPr>
        <w:pStyle w:val="BodyText"/>
        <w:pPrChange w:id="202" w:author="Microsoft Office User" w:date="2021-09-24T17:38:00Z">
          <w:pPr>
            <w:pStyle w:val="BodyText"/>
            <w:spacing w:before="0" w:after="0"/>
          </w:pPr>
        </w:pPrChange>
      </w:pPr>
      <w:r>
        <w:t>As expected,</w:t>
      </w:r>
      <w:del w:id="203" w:author="Microsoft Office User" w:date="2021-09-24T17:38:00Z">
        <w:r w:rsidR="00C87987">
          <w:delText xml:space="preserve"> we found that</w:delText>
        </w:r>
      </w:del>
      <w:r>
        <w:t xml:space="preserve"> health issues, developmental delays, and premature birth were highly interrelated in our sample, such that children born premature were more likely to also experience health issues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(1, N = </w:t>
      </w:r>
      <w:del w:id="204" w:author="Microsoft Office User" w:date="2021-09-24T17:38:00Z">
        <w:r w:rsidR="00C87987">
          <w:delText>98) = 23.9</w:delText>
        </w:r>
      </w:del>
      <w:ins w:id="205" w:author="Microsoft Office User" w:date="2021-09-24T17:38:00Z">
        <w:r>
          <w:t>97) = 24.72</w:t>
        </w:r>
      </w:ins>
      <w:r>
        <w:t>, p &lt; .0001) and developmental delays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(1, N = </w:t>
      </w:r>
      <w:del w:id="206" w:author="Microsoft Office User" w:date="2021-09-24T17:38:00Z">
        <w:r w:rsidR="00C87987">
          <w:delText>98) = 11.63</w:delText>
        </w:r>
      </w:del>
      <w:ins w:id="207" w:author="Microsoft Office User" w:date="2021-09-24T17:38:00Z">
        <w:r>
          <w:t>97) = 12.84</w:t>
        </w:r>
      </w:ins>
      <w:r>
        <w:t>, p = .</w:t>
      </w:r>
      <w:del w:id="208" w:author="Microsoft Office User" w:date="2021-09-24T17:38:00Z">
        <w:r w:rsidR="00C87987">
          <w:delText>0006</w:delText>
        </w:r>
      </w:del>
      <w:ins w:id="209" w:author="Microsoft Office User" w:date="2021-09-24T17:38:00Z">
        <w:r>
          <w:t>0003</w:t>
        </w:r>
      </w:ins>
      <w:r>
        <w:t>), and children with developmental delays were more likely to also experience health issues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(1, N = </w:t>
      </w:r>
      <w:del w:id="210" w:author="Microsoft Office User" w:date="2021-09-24T17:38:00Z">
        <w:r w:rsidR="00C87987">
          <w:delText>98) = 20.87</w:delText>
        </w:r>
      </w:del>
      <w:ins w:id="211" w:author="Microsoft Office User" w:date="2021-09-24T17:38:00Z">
        <w:r>
          <w:t>97) = 19.38</w:t>
        </w:r>
      </w:ins>
      <w:r>
        <w:t>, p &lt; .0001). Children with developmental delays received more services per month than typically-developing children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(2, N = </w:t>
      </w:r>
      <w:del w:id="212" w:author="Microsoft Office User" w:date="2021-09-24T17:38:00Z">
        <w:r w:rsidR="00C87987">
          <w:delText>95) = 22.17</w:delText>
        </w:r>
      </w:del>
      <w:ins w:id="213" w:author="Microsoft Office User" w:date="2021-09-24T17:38:00Z">
        <w:r>
          <w:t>94) = 23.47</w:t>
        </w:r>
      </w:ins>
      <w:r>
        <w:t>, p &lt; .0001) and were more likely to use total communication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(2, N = </w:t>
      </w:r>
      <w:del w:id="214" w:author="Microsoft Office User" w:date="2021-09-24T17:38:00Z">
        <w:r w:rsidR="00C87987">
          <w:delText>98) = 22.51</w:delText>
        </w:r>
      </w:del>
      <w:ins w:id="215" w:author="Microsoft Office User" w:date="2021-09-24T17:38:00Z">
        <w:r>
          <w:t>97) = 24.52</w:t>
        </w:r>
      </w:ins>
      <w:r>
        <w:t>, p &lt; .0001). Likewise, children who used total communication received more services per month than children using spoken language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(4, N = </w:t>
      </w:r>
      <w:del w:id="216" w:author="Microsoft Office User" w:date="2021-09-24T17:38:00Z">
        <w:r w:rsidR="00C87987">
          <w:delText>95</w:delText>
        </w:r>
      </w:del>
      <w:ins w:id="217" w:author="Microsoft Office User" w:date="2021-09-24T17:38:00Z">
        <w:r>
          <w:t>94</w:t>
        </w:r>
      </w:ins>
      <w:r>
        <w:t>) = 21.</w:t>
      </w:r>
      <w:del w:id="218" w:author="Microsoft Office User" w:date="2021-09-24T17:38:00Z">
        <w:r w:rsidR="00C87987">
          <w:delText>35</w:delText>
        </w:r>
      </w:del>
      <w:ins w:id="219" w:author="Microsoft Office User" w:date="2021-09-24T17:38:00Z">
        <w:r>
          <w:t>05</w:t>
        </w:r>
      </w:ins>
      <w:r>
        <w:t>, p = .0003).</w:t>
      </w:r>
    </w:p>
    <w:p w14:paraId="5E09CA05" w14:textId="1D9E213B" w:rsidR="004451C3" w:rsidRDefault="00FD661C" w:rsidP="00EB0D64">
      <w:pPr>
        <w:pStyle w:val="BodyText"/>
        <w:pPrChange w:id="220" w:author="Microsoft Office User" w:date="2021-09-24T17:38:00Z">
          <w:pPr>
            <w:pStyle w:val="BodyText"/>
            <w:spacing w:before="0" w:after="0"/>
          </w:pPr>
        </w:pPrChange>
      </w:pPr>
      <w:r>
        <w:lastRenderedPageBreak/>
        <w:t>We also confirmed expected relationships among many of the audiological characteristics. There was a significant relationship between laterality and etiology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(2, N = </w:t>
      </w:r>
      <w:del w:id="221" w:author="Microsoft Office User" w:date="2021-09-24T17:38:00Z">
        <w:r w:rsidR="00C87987">
          <w:delText>88) = 18.29</w:delText>
        </w:r>
      </w:del>
      <w:ins w:id="222" w:author="Microsoft Office User" w:date="2021-09-24T17:38:00Z">
        <w:r>
          <w:t>87) = 17.98</w:t>
        </w:r>
      </w:ins>
      <w:r>
        <w:t>, p = .0001), such that children with conductive hearing loss were more likely to have unilateral hearing loss, and children with sensorineural hearing loss were more likely to have a bilateral loss</w:t>
      </w:r>
      <w:r>
        <w:rPr>
          <w:rStyle w:val="FootnoteReference"/>
        </w:rPr>
        <w:footnoteReference w:id="6"/>
      </w:r>
      <w:r>
        <w:t>. The chi-square tests further showed that amplification was related to laterality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(2, N = </w:t>
      </w:r>
      <w:del w:id="224" w:author="Microsoft Office User" w:date="2021-09-24T17:38:00Z">
        <w:r w:rsidR="00C87987">
          <w:delText>98</w:delText>
        </w:r>
      </w:del>
      <w:ins w:id="225" w:author="Microsoft Office User" w:date="2021-09-24T17:38:00Z">
        <w:r>
          <w:t>97</w:t>
        </w:r>
      </w:ins>
      <w:r>
        <w:t>) = 16.</w:t>
      </w:r>
      <w:del w:id="226" w:author="Microsoft Office User" w:date="2021-09-24T17:38:00Z">
        <w:r w:rsidR="00C87987">
          <w:delText>43</w:delText>
        </w:r>
      </w:del>
      <w:ins w:id="227" w:author="Microsoft Office User" w:date="2021-09-24T17:38:00Z">
        <w:r>
          <w:t>2</w:t>
        </w:r>
      </w:ins>
      <w:r>
        <w:t>, p = .0003) and degree of hearing loss (</w:t>
      </w:r>
      <m:oMath>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(4, N = </w:t>
      </w:r>
      <w:del w:id="228" w:author="Microsoft Office User" w:date="2021-09-24T17:38:00Z">
        <w:r w:rsidR="00C87987">
          <w:delText>87</w:delText>
        </w:r>
      </w:del>
      <w:ins w:id="229" w:author="Microsoft Office User" w:date="2021-09-24T17:38:00Z">
        <w:r>
          <w:t>86</w:t>
        </w:r>
      </w:ins>
      <w:r>
        <w:t>) = 28.</w:t>
      </w:r>
      <w:del w:id="230" w:author="Microsoft Office User" w:date="2021-09-24T17:38:00Z">
        <w:r w:rsidR="00C87987">
          <w:delText>45</w:delText>
        </w:r>
      </w:del>
      <w:ins w:id="231" w:author="Microsoft Office User" w:date="2021-09-24T17:38:00Z">
        <w:r>
          <w:t>18</w:t>
        </w:r>
      </w:ins>
      <w:r>
        <w:t>, p &lt; .0001</w:t>
      </w:r>
      <w:del w:id="232" w:author="Microsoft Office User" w:date="2021-09-24T17:38:00Z">
        <w:r w:rsidR="00C87987">
          <w:delText>) in our sample.</w:delText>
        </w:r>
      </w:del>
      <w:ins w:id="233" w:author="Microsoft Office User" w:date="2021-09-24T17:38:00Z">
        <w:r>
          <w:t>).</w:t>
        </w:r>
      </w:ins>
      <w:r>
        <w:t xml:space="preserve"> Specifically, children with bilateral hearing loss were more likely than children with unilateral hearing loss to use a hearing aid or cochlear implant; no child with unilateral hearing loss used a cochlear implant, and many children with unilateral hearing loss used no amplification. Regarding degree, children with severe</w:t>
      </w:r>
      <w:del w:id="234" w:author="Microsoft Office User" w:date="2021-09-24T17:38:00Z">
        <w:r w:rsidR="00C87987">
          <w:delText xml:space="preserve"> </w:delText>
        </w:r>
      </w:del>
      <w:ins w:id="235" w:author="Microsoft Office User" w:date="2021-09-24T17:38:00Z">
        <w:r>
          <w:t>-</w:t>
        </w:r>
      </w:ins>
      <w:r>
        <w:t>to</w:t>
      </w:r>
      <w:del w:id="236" w:author="Microsoft Office User" w:date="2021-09-24T17:38:00Z">
        <w:r w:rsidR="00C87987">
          <w:delText xml:space="preserve"> </w:delText>
        </w:r>
      </w:del>
      <w:ins w:id="237" w:author="Microsoft Office User" w:date="2021-09-24T17:38:00Z">
        <w:r>
          <w:t>-</w:t>
        </w:r>
      </w:ins>
      <w:r>
        <w:t xml:space="preserve">profound hearing loss were more likely to use a cochlear implant than children with </w:t>
      </w:r>
      <w:del w:id="238" w:author="Microsoft Office User" w:date="2021-09-24T17:38:00Z">
        <w:r w:rsidR="00C87987">
          <w:delText xml:space="preserve">less severe hearing loss (i.e., </w:delText>
        </w:r>
      </w:del>
      <w:r>
        <w:t>mild or moderate</w:t>
      </w:r>
      <w:del w:id="239" w:author="Microsoft Office User" w:date="2021-09-24T17:38:00Z">
        <w:r w:rsidR="00C87987">
          <w:delText>).</w:delText>
        </w:r>
      </w:del>
      <w:ins w:id="240" w:author="Microsoft Office User" w:date="2021-09-24T17:38:00Z">
        <w:r>
          <w:t xml:space="preserve"> hearing loss.</w:t>
        </w:r>
      </w:ins>
    </w:p>
    <w:p w14:paraId="3898125C" w14:textId="37F0CFEE" w:rsidR="004451C3" w:rsidRDefault="00FD661C" w:rsidP="00EB0D64">
      <w:pPr>
        <w:pStyle w:val="BodyText"/>
        <w:pPrChange w:id="241" w:author="Microsoft Office User" w:date="2021-09-24T17:38:00Z">
          <w:pPr>
            <w:pStyle w:val="BodyText"/>
            <w:spacing w:before="0" w:after="0"/>
          </w:pPr>
        </w:pPrChange>
      </w:pPr>
      <w:r>
        <w:t xml:space="preserve">Taken together, the results in this set of analyses </w:t>
      </w:r>
      <w:del w:id="242" w:author="Microsoft Office User" w:date="2021-09-24T17:38:00Z">
        <w:r w:rsidR="00C87987">
          <w:delText xml:space="preserve">serve to </w:delText>
        </w:r>
      </w:del>
      <w:r>
        <w:t xml:space="preserve">highlight the notable interconnectedness among early health and development </w:t>
      </w:r>
      <w:del w:id="243" w:author="Microsoft Office User" w:date="2021-09-24T17:38:00Z">
        <w:r w:rsidR="00C87987">
          <w:delText xml:space="preserve">on the one hand </w:delText>
        </w:r>
      </w:del>
      <w:r>
        <w:t>(</w:t>
      </w:r>
      <w:proofErr w:type="gramStart"/>
      <w:r>
        <w:t>i.e.</w:t>
      </w:r>
      <w:proofErr w:type="gramEnd"/>
      <w:r>
        <w:t> health issues, prematurity, and developmental delays), and audiological characteristics (i.e. links among laterality, etiology, amplification, and degree of hearing loss</w:t>
      </w:r>
      <w:del w:id="244" w:author="Microsoft Office User" w:date="2021-09-24T17:38:00Z">
        <w:r w:rsidR="00C87987">
          <w:delText>) on the other.</w:delText>
        </w:r>
      </w:del>
      <w:ins w:id="245" w:author="Microsoft Office User" w:date="2021-09-24T17:38:00Z">
        <w:r>
          <w:t>).</w:t>
        </w:r>
      </w:ins>
    </w:p>
    <w:p w14:paraId="3D052685" w14:textId="77777777" w:rsidR="004451C3" w:rsidRDefault="00FD661C" w:rsidP="00EB0D64">
      <w:pPr>
        <w:pStyle w:val="Heading2"/>
        <w:pPrChange w:id="246" w:author="Microsoft Office User" w:date="2021-09-24T17:38:00Z">
          <w:pPr>
            <w:pStyle w:val="Heading2"/>
            <w:spacing w:before="0"/>
          </w:pPr>
        </w:pPrChange>
      </w:pPr>
      <w:bookmarkStart w:id="247" w:name="predictors-of-vocabulary-delay"/>
      <w:r>
        <w:t>Predictors of Vocabulary Delay</w:t>
      </w:r>
      <w:bookmarkEnd w:id="247"/>
    </w:p>
    <w:p w14:paraId="09A380A8" w14:textId="54D9DAC8" w:rsidR="004451C3" w:rsidRDefault="00FD661C" w:rsidP="00EB0D64">
      <w:pPr>
        <w:pStyle w:val="FirstParagraph"/>
        <w:pPrChange w:id="248" w:author="Microsoft Office User" w:date="2021-09-24T17:38:00Z">
          <w:pPr>
            <w:pStyle w:val="FirstParagraph"/>
            <w:spacing w:before="0" w:after="0"/>
          </w:pPr>
        </w:pPrChange>
      </w:pPr>
      <w:r>
        <w:t>We next turn to the relationship between</w:t>
      </w:r>
      <w:del w:id="249" w:author="Microsoft Office User" w:date="2021-09-24T17:38:00Z">
        <w:r w:rsidR="00C87987">
          <w:delText xml:space="preserve"> each of</w:delText>
        </w:r>
      </w:del>
      <w:r>
        <w:t xml:space="preserve"> these variables and children’s productive vocabulary, as measured by the CDI. Figure 2 shows the vocabulary scores of children in our samples relative to norms for hearing children for each CDI form. Descriptively, we found </w:t>
      </w:r>
      <w:r>
        <w:lastRenderedPageBreak/>
        <w:t>widespread vocabulary delays</w:t>
      </w:r>
      <w:del w:id="250" w:author="Microsoft Office User" w:date="2021-09-24T17:38:00Z">
        <w:r w:rsidR="00C87987">
          <w:delText xml:space="preserve"> on both Words and Gestures and Words and Sentences</w:delText>
        </w:r>
      </w:del>
      <w:r>
        <w:t xml:space="preserve">, with the majority of DHH children testing around or below the 25th percentile for hearing children (based on </w:t>
      </w:r>
      <w:proofErr w:type="spellStart"/>
      <w:r>
        <w:t>WordBank</w:t>
      </w:r>
      <w:proofErr w:type="spellEnd"/>
      <w:r>
        <w:t xml:space="preserve"> norms; Frank et al., 2017).</w:t>
      </w:r>
    </w:p>
    <w:p w14:paraId="608B5351" w14:textId="69A9C612" w:rsidR="004451C3" w:rsidRDefault="00FD661C" w:rsidP="00EB0D64">
      <w:pPr>
        <w:pStyle w:val="BodyText"/>
        <w:pPrChange w:id="251" w:author="Microsoft Office User" w:date="2021-09-24T17:38:00Z">
          <w:pPr>
            <w:pStyle w:val="BodyText"/>
            <w:spacing w:before="0" w:after="0"/>
          </w:pPr>
        </w:pPrChange>
      </w:pPr>
      <w:r>
        <w:t xml:space="preserve">As noted above, the </w:t>
      </w:r>
      <w:ins w:id="252" w:author="Microsoft Office User" w:date="2021-09-24T17:38:00Z">
        <w:r>
          <w:t xml:space="preserve">two </w:t>
        </w:r>
      </w:ins>
      <w:r>
        <w:t xml:space="preserve">CDI </w:t>
      </w:r>
      <w:del w:id="253" w:author="Microsoft Office User" w:date="2021-09-24T17:38:00Z">
        <w:r w:rsidR="00C87987">
          <w:delText>is composed of two instruments, which</w:delText>
        </w:r>
      </w:del>
      <w:ins w:id="254" w:author="Microsoft Office User" w:date="2021-09-24T17:38:00Z">
        <w:r>
          <w:t>forms</w:t>
        </w:r>
      </w:ins>
      <w:r>
        <w:t xml:space="preserve"> differ in </w:t>
      </w:r>
      <w:del w:id="255" w:author="Microsoft Office User" w:date="2021-09-24T17:38:00Z">
        <w:r w:rsidR="00C87987">
          <w:delText>number of questions (i.e. the maximum</w:delText>
        </w:r>
      </w:del>
      <w:ins w:id="256" w:author="Microsoft Office User" w:date="2021-09-24T17:38:00Z">
        <w:r>
          <w:t>how many</w:t>
        </w:r>
      </w:ins>
      <w:r>
        <w:t xml:space="preserve"> vocabulary </w:t>
      </w:r>
      <w:del w:id="257" w:author="Microsoft Office User" w:date="2021-09-24T17:38:00Z">
        <w:r w:rsidR="00C87987">
          <w:delText>score is 398 on Words and Gestures and 680 on Words and Sentences; 428 and 680 respectively for Spanish language CDI).</w:delText>
        </w:r>
      </w:del>
      <w:ins w:id="258" w:author="Microsoft Office User" w:date="2021-09-24T17:38:00Z">
        <w:r>
          <w:t>items they contain.</w:t>
        </w:r>
      </w:ins>
      <w:r>
        <w:t xml:space="preserve"> To take this into account, </w:t>
      </w:r>
      <w:del w:id="259" w:author="Microsoft Office User" w:date="2021-09-24T17:38:00Z">
        <w:r w:rsidR="00C87987">
          <w:delText xml:space="preserve">rather than using the raw number of words produced as our outcome variable, </w:delText>
        </w:r>
      </w:del>
      <w:r>
        <w:t>we</w:t>
      </w:r>
      <w:del w:id="260" w:author="Microsoft Office User" w:date="2021-09-24T17:38:00Z">
        <w:r w:rsidR="00C87987">
          <w:delText xml:space="preserve"> use WordBank norms to</w:delText>
        </w:r>
      </w:del>
      <w:r>
        <w:t xml:space="preserve"> establish the difference (in months) between the child’s chronological age and their predicted age based on their </w:t>
      </w:r>
      <w:ins w:id="261" w:author="Microsoft Office User" w:date="2021-09-24T17:38:00Z">
        <w:r>
          <w:t xml:space="preserve">productive </w:t>
        </w:r>
      </w:ins>
      <w:r>
        <w:t xml:space="preserve">vocabulary, derived from the </w:t>
      </w:r>
      <w:proofErr w:type="spellStart"/>
      <w:r>
        <w:t>WordBank</w:t>
      </w:r>
      <w:proofErr w:type="spellEnd"/>
      <w:r>
        <w:t xml:space="preserve"> norms (Frank et al., 2017</w:t>
      </w:r>
      <w:del w:id="262" w:author="Microsoft Office User" w:date="2021-09-24T17:38:00Z">
        <w:r w:rsidR="00C87987">
          <w:delText>).</w:delText>
        </w:r>
      </w:del>
      <w:ins w:id="263" w:author="Microsoft Office User" w:date="2021-09-24T17:38:00Z">
        <w:r>
          <w:t>), rather than using the raw vocabulary scores.</w:t>
        </w:r>
      </w:ins>
      <w:r>
        <w:t xml:space="preserve"> We call this derived variable </w:t>
      </w:r>
      <w:r>
        <w:rPr>
          <w:i/>
        </w:rPr>
        <w:t>vocabulary delay</w:t>
      </w:r>
      <w:r>
        <w:t>.</w:t>
      </w:r>
    </w:p>
    <w:p w14:paraId="5C0843A9" w14:textId="4AD4D56E" w:rsidR="004451C3" w:rsidRDefault="00FD661C" w:rsidP="00EB0D64">
      <w:pPr>
        <w:pStyle w:val="BodyText"/>
        <w:pPrChange w:id="264" w:author="Microsoft Office User" w:date="2021-09-24T17:38:00Z">
          <w:pPr>
            <w:pStyle w:val="BodyText"/>
            <w:spacing w:before="0" w:after="0"/>
          </w:pPr>
        </w:pPrChange>
      </w:pPr>
      <w:r>
        <w:t xml:space="preserve">More specifically, to compute a child’s predicted age from their vocabulary score, we used the 50th percentile for productive vocabulary from </w:t>
      </w:r>
      <w:del w:id="265" w:author="Microsoft Office User" w:date="2021-09-24T17:38:00Z">
        <w:r w:rsidR="00C87987">
          <w:delText>Wordbank</w:delText>
        </w:r>
      </w:del>
      <w:proofErr w:type="spellStart"/>
      <w:ins w:id="266" w:author="Microsoft Office User" w:date="2021-09-24T17:38:00Z">
        <w:r>
          <w:t>WordBank</w:t>
        </w:r>
      </w:ins>
      <w:proofErr w:type="spellEnd"/>
      <w:r>
        <w:t xml:space="preserve"> data</w:t>
      </w:r>
      <w:ins w:id="267" w:author="Microsoft Office User" w:date="2021-09-24T17:38:00Z">
        <w:r>
          <w:t xml:space="preserve"> for</w:t>
        </w:r>
      </w:ins>
      <w:r>
        <w:t xml:space="preserve"> typically-developing infants (Frank et al., 2017) to create binary logistic growth curves separately for the “Words and Gestures” (WG) and “Words and Sentences” (WS) versions of the CDI for American English and Mexican Spanish</w:t>
      </w:r>
      <w:r>
        <w:rPr>
          <w:rStyle w:val="FootnoteReference"/>
        </w:rPr>
        <w:footnoteReference w:id="7"/>
      </w:r>
      <w:r>
        <w:t xml:space="preserve">. For each child, we took the number of words they produced </w:t>
      </w:r>
      <w:del w:id="269" w:author="Microsoft Office User" w:date="2021-09-24T17:38:00Z">
        <w:r w:rsidR="00C87987">
          <w:delText>divided</w:delText>
        </w:r>
      </w:del>
      <w:ins w:id="270" w:author="Microsoft Office User" w:date="2021-09-24T17:38:00Z">
        <w:r>
          <w:t>(spoken and/or signed, though the latter was only provided for children using Total Communication (n = 18) as all others were reported to exclusively use spoken language). We then divided this production score</w:t>
        </w:r>
      </w:ins>
      <w:r>
        <w:t xml:space="preserve"> by the number of words on the instrument, to give us the proportion of words produced. We used this proportion in an inverse prediction from the binary logistic regression curves to generate a predicted age. That is, for each possible CDI score, the growth curve provided the age that the score would be achieved for the 50th percentile trajectory. Finally, we subtracted the </w:t>
      </w:r>
      <w:r>
        <w:lastRenderedPageBreak/>
        <w:t xml:space="preserve">predicted age from each child’s chronological age to calculate their vocabulary delay. However, for children producing 0 words, this approach was not appropriate due to the long tails on the growth curves. Thus, for this subset of children, we took the x-intercept from </w:t>
      </w:r>
      <w:proofErr w:type="spellStart"/>
      <w:r>
        <w:t>Wordbank</w:t>
      </w:r>
      <w:proofErr w:type="spellEnd"/>
      <w:r>
        <w:t xml:space="preserve"> (8 months for English, and 9 months for Spanish), and subtracted that value from the child’s chronological age to get their vocabulary delay.</w:t>
      </w:r>
    </w:p>
    <w:p w14:paraId="44188030" w14:textId="620CB320" w:rsidR="004451C3" w:rsidRDefault="00FD661C" w:rsidP="00EB0D64">
      <w:pPr>
        <w:pStyle w:val="BodyText"/>
        <w:pPrChange w:id="271" w:author="Microsoft Office User" w:date="2021-09-24T17:38:00Z">
          <w:pPr>
            <w:pStyle w:val="BodyText"/>
            <w:spacing w:before="0" w:after="0"/>
          </w:pPr>
        </w:pPrChange>
      </w:pPr>
      <w:r>
        <w:t>To look at the relationship between our predictor variables and CDI scores, we next conducted multiple linear regression, using vocabulary delay as our outcome variable</w:t>
      </w:r>
      <w:del w:id="272" w:author="Microsoft Office User" w:date="2021-09-24T17:38:00Z">
        <w:r w:rsidR="00C87987">
          <w:delText>.</w:delText>
        </w:r>
      </w:del>
      <w:r>
        <w:rPr>
          <w:rStyle w:val="FootnoteReference"/>
        </w:rPr>
        <w:footnoteReference w:id="8"/>
      </w:r>
      <w:ins w:id="284" w:author="Microsoft Office User" w:date="2021-09-24T17:38:00Z">
        <w:r>
          <w:t>.</w:t>
        </w:r>
      </w:ins>
    </w:p>
    <w:p w14:paraId="7AFA8A73" w14:textId="77777777" w:rsidR="004451C3" w:rsidRDefault="00FD661C" w:rsidP="00EB0D64">
      <w:pPr>
        <w:pStyle w:val="BodyText"/>
        <w:pPrChange w:id="285" w:author="Microsoft Office User" w:date="2021-09-24T17:38:00Z">
          <w:pPr>
            <w:pStyle w:val="BodyText"/>
            <w:spacing w:before="0" w:after="0"/>
          </w:pPr>
        </w:pPrChange>
      </w:pPr>
      <w:r>
        <w:t>Our full regression model included all variables: Vocabulary Delay ~ Gender + Developmental Delay + Health Issues + Premature Birth + Laterality + Degree + Amplification + Communication + Meets 1-3-6 + Services Received Per Month + Language Background.</w:t>
      </w:r>
    </w:p>
    <w:p w14:paraId="789E55E2" w14:textId="6A25CE3E" w:rsidR="004451C3" w:rsidRDefault="00FD661C" w:rsidP="00EB0D64">
      <w:pPr>
        <w:pStyle w:val="BodyText"/>
        <w:pPrChange w:id="286" w:author="Microsoft Office User" w:date="2021-09-24T17:38:00Z">
          <w:pPr>
            <w:pStyle w:val="BodyText"/>
            <w:spacing w:before="0" w:after="0"/>
          </w:pPr>
        </w:pPrChange>
      </w:pPr>
      <w:r>
        <w:t>This model accounted for significant variance in vocabulary delay (adjusted-R</w:t>
      </w:r>
      <w:r>
        <w:rPr>
          <w:vertAlign w:val="superscript"/>
        </w:rPr>
        <w:t>2</w:t>
      </w:r>
      <w:r>
        <w:t xml:space="preserve"> = 0.</w:t>
      </w:r>
      <w:del w:id="287" w:author="Microsoft Office User" w:date="2021-09-24T17:38:00Z">
        <w:r w:rsidR="00C87987">
          <w:delText>59</w:delText>
        </w:r>
      </w:del>
      <w:ins w:id="288" w:author="Microsoft Office User" w:date="2021-09-24T17:38:00Z">
        <w:r>
          <w:t>58</w:t>
        </w:r>
      </w:ins>
      <w:r>
        <w:t xml:space="preserve">, </w:t>
      </w:r>
      <w:r>
        <w:rPr>
          <w:i/>
        </w:rPr>
        <w:t>p</w:t>
      </w:r>
      <w:r>
        <w:t xml:space="preserve"> &lt; .001). We next performed stepwise model comparison using </w:t>
      </w:r>
      <w:proofErr w:type="spellStart"/>
      <w:r>
        <w:t>stepAIC</w:t>
      </w:r>
      <w:proofErr w:type="spellEnd"/>
      <w:r>
        <w:t xml:space="preserve"> (MASS) to pare down the model. This process selects only the predictors which incrementally improved model fit, measured by Akaike’s Information Criterion (AIC</w:t>
      </w:r>
      <w:del w:id="289" w:author="Microsoft Office User" w:date="2021-09-24T17:38:00Z">
        <w:r w:rsidR="00C87987">
          <w:delText>), which considers goodness of fit and model complexity (penalizing models with many predictors).</w:delText>
        </w:r>
      </w:del>
      <w:ins w:id="290" w:author="Microsoft Office User" w:date="2021-09-24T17:38:00Z">
        <w:r>
          <w:t>).</w:t>
        </w:r>
      </w:ins>
      <w:r>
        <w:t xml:space="preserve"> We started model selection with the full model, as described above. We then filtered out data from children for whom Meets 1-3-6 (n = </w:t>
      </w:r>
      <w:del w:id="291" w:author="Microsoft Office User" w:date="2021-09-24T17:38:00Z">
        <w:r w:rsidR="00C87987">
          <w:delText>5</w:delText>
        </w:r>
      </w:del>
      <w:ins w:id="292" w:author="Microsoft Office User" w:date="2021-09-24T17:38:00Z">
        <w:r>
          <w:t>6</w:t>
        </w:r>
      </w:ins>
      <w:r>
        <w:t xml:space="preserve">) or Degree (n = </w:t>
      </w:r>
      <w:del w:id="293" w:author="Microsoft Office User" w:date="2021-09-24T17:38:00Z">
        <w:r w:rsidR="00C87987">
          <w:delText>13</w:delText>
        </w:r>
      </w:del>
      <w:ins w:id="294" w:author="Microsoft Office User" w:date="2021-09-24T17:38:00Z">
        <w:r>
          <w:t>14</w:t>
        </w:r>
      </w:ins>
      <w:r>
        <w:t xml:space="preserve">) was unknown, as this stepwise AIC approach does not permit missing values across predictors. Since this initial filtered analysis found that Degree and 1-3-6 did not improve </w:t>
      </w:r>
      <w:r>
        <w:lastRenderedPageBreak/>
        <w:t xml:space="preserve">model fit, we manually removed the Degree and 1-3-6 terms from the model selection so that the </w:t>
      </w:r>
      <w:del w:id="295" w:author="Microsoft Office User" w:date="2021-09-24T17:38:00Z">
        <w:r w:rsidR="00C87987">
          <w:delText>15</w:delText>
        </w:r>
      </w:del>
      <w:ins w:id="296" w:author="Microsoft Office User" w:date="2021-09-24T17:38:00Z">
        <w:r>
          <w:t>16</w:t>
        </w:r>
      </w:ins>
      <w:r>
        <w:t xml:space="preserve"> participants with missing cases for these variables could be retained.</w:t>
      </w:r>
      <w:r>
        <w:rPr>
          <w:rStyle w:val="FootnoteReference"/>
        </w:rPr>
        <w:footnoteReference w:id="9"/>
      </w:r>
    </w:p>
    <w:p w14:paraId="6D51C5E5" w14:textId="2288F382" w:rsidR="004451C3" w:rsidRDefault="00FD661C" w:rsidP="00EB0D64">
      <w:pPr>
        <w:pStyle w:val="BodyText"/>
        <w:pPrChange w:id="303" w:author="Microsoft Office User" w:date="2021-09-24T17:38:00Z">
          <w:pPr>
            <w:pStyle w:val="BodyText"/>
            <w:spacing w:before="0" w:after="0"/>
          </w:pPr>
        </w:pPrChange>
      </w:pPr>
      <w:r>
        <w:t xml:space="preserve">Based on this iterative process, we arrived at the following final model: Vocabulary Delay ~ Age + Laterality + Amplification. </w:t>
      </w:r>
      <w:del w:id="304" w:author="Microsoft Office User" w:date="2021-09-24T17:38:00Z">
        <w:r w:rsidR="00C87987">
          <w:delText>This</w:delText>
        </w:r>
      </w:del>
      <w:ins w:id="305" w:author="Microsoft Office User" w:date="2021-09-24T17:38:00Z">
        <w:r>
          <w:t>No other variables from the full model above significantly improved model fit, and are thus not discussed further. Our final</w:t>
        </w:r>
      </w:ins>
      <w:r>
        <w:t xml:space="preserve"> model accounted for significant variance in children’s vocabulary delay to a nearly identical degree as the full model (adjusted-R</w:t>
      </w:r>
      <w:r>
        <w:rPr>
          <w:vertAlign w:val="superscript"/>
        </w:rPr>
        <w:t>2</w:t>
      </w:r>
      <w:r>
        <w:t xml:space="preserve"> = 0.58, </w:t>
      </w:r>
      <w:r>
        <w:rPr>
          <w:i/>
        </w:rPr>
        <w:t>p</w:t>
      </w:r>
      <w:r>
        <w:t xml:space="preserve"> = &lt; .001, see Table </w:t>
      </w:r>
      <w:del w:id="306" w:author="Microsoft Office User" w:date="2021-09-24T17:38:00Z">
        <w:r w:rsidR="00C87987">
          <w:delText>S5</w:delText>
        </w:r>
      </w:del>
      <w:ins w:id="307" w:author="Microsoft Office User" w:date="2021-09-24T17:38:00Z">
        <w:r>
          <w:t>S4</w:t>
        </w:r>
      </w:ins>
      <w:r>
        <w:t xml:space="preserve"> &amp; Figure 5.A). We found significant main effects for Age, </w:t>
      </w:r>
      <w:ins w:id="308" w:author="Microsoft Office User" w:date="2021-09-24T17:38:00Z">
        <w:r>
          <w:t xml:space="preserve">Laterality, and </w:t>
        </w:r>
      </w:ins>
      <w:r>
        <w:t xml:space="preserve">Amplification, </w:t>
      </w:r>
      <w:del w:id="309" w:author="Microsoft Office User" w:date="2021-09-24T17:38:00Z">
        <w:r w:rsidR="00C87987">
          <w:delText xml:space="preserve">and Laterality, </w:delText>
        </w:r>
      </w:del>
      <w:r>
        <w:t xml:space="preserve">such that older age, </w:t>
      </w:r>
      <w:del w:id="310" w:author="Microsoft Office User" w:date="2021-09-24T17:38:00Z">
        <w:r w:rsidR="00C87987">
          <w:delText xml:space="preserve">no amplification, and </w:delText>
        </w:r>
      </w:del>
      <w:r>
        <w:t>bilateral hearing loss</w:t>
      </w:r>
      <w:ins w:id="311" w:author="Microsoft Office User" w:date="2021-09-24T17:38:00Z">
        <w:r>
          <w:t>, and no amplification</w:t>
        </w:r>
      </w:ins>
      <w:r>
        <w:t xml:space="preserve"> predicted greater vocabulary delays. Compared to children with no amplification, children with cochlear implants had a 3.</w:t>
      </w:r>
      <w:del w:id="312" w:author="Microsoft Office User" w:date="2021-09-24T17:38:00Z">
        <w:r w:rsidR="00C87987">
          <w:delText>50</w:delText>
        </w:r>
      </w:del>
      <w:ins w:id="313" w:author="Microsoft Office User" w:date="2021-09-24T17:38:00Z">
        <w:r>
          <w:t>49</w:t>
        </w:r>
      </w:ins>
      <w:r>
        <w:t xml:space="preserve"> months smaller spoken vocabulary delay (</w:t>
      </w:r>
      <w:r>
        <w:rPr>
          <w:i/>
        </w:rPr>
        <w:t>p</w:t>
      </w:r>
      <w:r>
        <w:t xml:space="preserve"> </w:t>
      </w:r>
      <w:proofErr w:type="gramStart"/>
      <w:r>
        <w:t>= .</w:t>
      </w:r>
      <w:proofErr w:type="gramEnd"/>
      <w:del w:id="314" w:author="Microsoft Office User" w:date="2021-09-24T17:38:00Z">
        <w:r w:rsidR="00C87987">
          <w:delText>021</w:delText>
        </w:r>
      </w:del>
      <w:ins w:id="315" w:author="Microsoft Office User" w:date="2021-09-24T17:38:00Z">
        <w:r>
          <w:t>022</w:t>
        </w:r>
      </w:ins>
      <w:r>
        <w:t>), and similarly children with hearing aids had a 3.</w:t>
      </w:r>
      <w:del w:id="316" w:author="Microsoft Office User" w:date="2021-09-24T17:38:00Z">
        <w:r w:rsidR="00C87987">
          <w:delText>84</w:delText>
        </w:r>
      </w:del>
      <w:ins w:id="317" w:author="Microsoft Office User" w:date="2021-09-24T17:38:00Z">
        <w:r>
          <w:t>77</w:t>
        </w:r>
      </w:ins>
      <w:r>
        <w:t xml:space="preserve"> months smaller delay (</w:t>
      </w:r>
      <w:r>
        <w:rPr>
          <w:i/>
        </w:rPr>
        <w:t>p</w:t>
      </w:r>
      <w:r>
        <w:t xml:space="preserve"> = .001). Children with unilateral hearing loss had a 2.</w:t>
      </w:r>
      <w:del w:id="318" w:author="Microsoft Office User" w:date="2021-09-24T17:38:00Z">
        <w:r w:rsidR="00C87987">
          <w:delText>70</w:delText>
        </w:r>
      </w:del>
      <w:ins w:id="319" w:author="Microsoft Office User" w:date="2021-09-24T17:38:00Z">
        <w:r>
          <w:t>73</w:t>
        </w:r>
      </w:ins>
      <w:r>
        <w:t xml:space="preserve"> months smaller delay (</w:t>
      </w:r>
      <w:r>
        <w:rPr>
          <w:i/>
        </w:rPr>
        <w:t>p</w:t>
      </w:r>
      <w:r>
        <w:t xml:space="preserve"> = .020) than children with bilateral hearing loss. </w:t>
      </w:r>
      <w:del w:id="320" w:author="Microsoft Office User" w:date="2021-09-24T17:38:00Z">
        <w:r w:rsidR="00C87987">
          <w:delText>With regard to Age, for each month older</w:delText>
        </w:r>
      </w:del>
      <w:ins w:id="321" w:author="Microsoft Office User" w:date="2021-09-24T17:38:00Z">
        <w:r>
          <w:t>For Age</w:t>
        </w:r>
      </w:ins>
      <w:r>
        <w:t xml:space="preserve">, the model predicted a 0.55 months </w:t>
      </w:r>
      <w:r>
        <w:rPr>
          <w:i/>
        </w:rPr>
        <w:t>larger</w:t>
      </w:r>
      <w:r>
        <w:t xml:space="preserve"> vocabulary delay (</w:t>
      </w:r>
      <w:r>
        <w:rPr>
          <w:i/>
        </w:rPr>
        <w:t>p</w:t>
      </w:r>
      <w:r>
        <w:t xml:space="preserve"> &lt; .001</w:t>
      </w:r>
      <w:del w:id="322" w:author="Microsoft Office User" w:date="2021-09-24T17:38:00Z">
        <w:r w:rsidR="00C87987">
          <w:delText>).</w:delText>
        </w:r>
      </w:del>
      <w:ins w:id="323" w:author="Microsoft Office User" w:date="2021-09-24T17:38:00Z">
        <w:r>
          <w:t>) for each additional month of age.</w:t>
        </w:r>
      </w:ins>
    </w:p>
    <w:p w14:paraId="7521D9B3" w14:textId="44BF535C" w:rsidR="004451C3" w:rsidRDefault="00FD661C" w:rsidP="00EB0D64">
      <w:pPr>
        <w:pStyle w:val="BodyText"/>
        <w:pPrChange w:id="324" w:author="Microsoft Office User" w:date="2021-09-24T17:38:00Z">
          <w:pPr>
            <w:pStyle w:val="BodyText"/>
            <w:spacing w:before="0" w:after="0"/>
          </w:pPr>
        </w:pPrChange>
      </w:pPr>
      <w:r>
        <w:lastRenderedPageBreak/>
        <w:t xml:space="preserve">Given our </w:t>
      </w:r>
      <w:ins w:id="325" w:author="Microsoft Office User" w:date="2021-09-24T17:38:00Z">
        <w:r>
          <w:t xml:space="preserve">first set of </w:t>
        </w:r>
      </w:ins>
      <w:r>
        <w:t xml:space="preserve">results </w:t>
      </w:r>
      <w:del w:id="326" w:author="Microsoft Office User" w:date="2021-09-24T17:38:00Z">
        <w:r w:rsidR="00C87987">
          <w:delText>above revealing</w:delText>
        </w:r>
      </w:del>
      <w:ins w:id="327" w:author="Microsoft Office User" w:date="2021-09-24T17:38:00Z">
        <w:r>
          <w:t>regarding</w:t>
        </w:r>
      </w:ins>
      <w:r>
        <w:t xml:space="preserve"> relationships among several of these variables (e.g., laterality and amplification), we tested for collinearity </w:t>
      </w:r>
      <w:del w:id="328" w:author="Microsoft Office User" w:date="2021-09-24T17:38:00Z">
        <w:r w:rsidR="00C87987">
          <w:delText xml:space="preserve">concerns </w:delText>
        </w:r>
      </w:del>
      <w:r>
        <w:t xml:space="preserve">by computing the model’s VIF (variance inflation factor). This revealed low levels of collinearity among predictors in our final model (all VIF &lt; 1.20; James, Witten, Hastie, &amp; </w:t>
      </w:r>
      <w:proofErr w:type="spellStart"/>
      <w:r>
        <w:t>Tibshirani</w:t>
      </w:r>
      <w:proofErr w:type="spellEnd"/>
      <w:r>
        <w:t>, 2013). In sum, the analyses in this section revealed that over half of the variance in DHH children’s vocabulary scores was explained by their age, whether they receive amplification, and whether their hearing loss was unilateral or bilateral.</w:t>
      </w:r>
    </w:p>
    <w:p w14:paraId="2EA99D71" w14:textId="77777777" w:rsidR="004451C3" w:rsidRDefault="00FD661C" w:rsidP="00EB0D64">
      <w:pPr>
        <w:pStyle w:val="Heading2"/>
        <w:pPrChange w:id="329" w:author="Microsoft Office User" w:date="2021-09-24T17:38:00Z">
          <w:pPr>
            <w:pStyle w:val="Heading2"/>
            <w:spacing w:before="0"/>
          </w:pPr>
        </w:pPrChange>
      </w:pPr>
      <w:bookmarkStart w:id="330" w:name="success-in-meeting-1-3-6-guidelines"/>
      <w:r>
        <w:t>Success in Meeting 1-3-6 Guidelines</w:t>
      </w:r>
      <w:bookmarkEnd w:id="330"/>
    </w:p>
    <w:p w14:paraId="3C09C3CE" w14:textId="7AEDDC64" w:rsidR="004451C3" w:rsidRDefault="00FD661C" w:rsidP="00EB0D64">
      <w:pPr>
        <w:pStyle w:val="FirstParagraph"/>
        <w:pPrChange w:id="331" w:author="Microsoft Office User" w:date="2021-09-24T17:38:00Z">
          <w:pPr>
            <w:pStyle w:val="FirstParagraph"/>
            <w:spacing w:before="0" w:after="0"/>
          </w:pPr>
        </w:pPrChange>
      </w:pPr>
      <w:r>
        <w:t>Perhaps of greatest importance to clinicians and policymakers is the implementation and effect of existing policies. Although whether a child met 1-3-6 guidelines was not included in our final model predicting vocabulary delay through our model selection process, its demonstrated importance for language outcomes (e.g., Yoshinaga-</w:t>
      </w:r>
      <w:proofErr w:type="spellStart"/>
      <w:r>
        <w:t>Itano</w:t>
      </w:r>
      <w:proofErr w:type="spellEnd"/>
      <w:r>
        <w:t xml:space="preserve"> et al., 2018) merits further discussion. </w:t>
      </w:r>
      <w:del w:id="332" w:author="Microsoft Office User" w:date="2021-09-24T17:38:00Z">
        <w:r w:rsidR="00C87987">
          <w:delText>To this end, we looked at the ages at which children received diagnosis and intervention, and how this mapped onto the 1-3-6 guidelines. In this section</w:delText>
        </w:r>
      </w:del>
      <w:ins w:id="333" w:author="Microsoft Office User" w:date="2021-09-24T17:38:00Z">
        <w:r>
          <w:t>To this end</w:t>
        </w:r>
      </w:ins>
      <w:r>
        <w:t>, we provide a brief description of the implementation of 1-3-6 in our sample, examine its effect on vocabulary delay, and describe the results of exploratory linear regression models for age at diagnosis and age at intervention.</w:t>
      </w:r>
    </w:p>
    <w:p w14:paraId="5DA981D0" w14:textId="33D1BE0A" w:rsidR="004451C3" w:rsidRDefault="00FD661C" w:rsidP="00EB0D64">
      <w:pPr>
        <w:pStyle w:val="BodyText"/>
        <w:pPrChange w:id="334" w:author="Microsoft Office User" w:date="2021-09-24T17:38:00Z">
          <w:pPr>
            <w:pStyle w:val="BodyText"/>
            <w:spacing w:before="0" w:after="0"/>
          </w:pPr>
        </w:pPrChange>
      </w:pPr>
      <w:r>
        <w:t xml:space="preserve">Overall, 37% of our sample met 1-3-6 guidelines for early diagnosis and intervention. </w:t>
      </w:r>
      <w:del w:id="335" w:author="Microsoft Office User" w:date="2021-09-24T17:38:00Z">
        <w:r w:rsidR="00C87987">
          <w:delText>Among</w:delText>
        </w:r>
      </w:del>
      <w:ins w:id="336" w:author="Microsoft Office User" w:date="2021-09-24T17:38:00Z">
        <w:r>
          <w:t>Breaking this down further, among</w:t>
        </w:r>
      </w:ins>
      <w:r>
        <w:t xml:space="preserve"> the children for whom screening information was available (n = </w:t>
      </w:r>
      <w:del w:id="337" w:author="Microsoft Office User" w:date="2021-09-24T17:38:00Z">
        <w:r w:rsidR="00C87987">
          <w:delText>68</w:delText>
        </w:r>
      </w:del>
      <w:ins w:id="338" w:author="Microsoft Office User" w:date="2021-09-24T17:38:00Z">
        <w:r>
          <w:t>67</w:t>
        </w:r>
      </w:ins>
      <w:r>
        <w:t xml:space="preserve">), 100% were screened at birth or during NICU stay. </w:t>
      </w:r>
      <w:del w:id="339" w:author="Microsoft Office User" w:date="2021-09-24T17:38:00Z">
        <w:r w:rsidR="00C87987">
          <w:delText>69</w:delText>
        </w:r>
      </w:del>
      <w:ins w:id="340" w:author="Microsoft Office User" w:date="2021-09-24T17:38:00Z">
        <w:r>
          <w:t>In our sample, 70</w:t>
        </w:r>
      </w:ins>
      <w:r>
        <w:t xml:space="preserve">% of children received diagnosis by 3 months of age, and </w:t>
      </w:r>
      <w:del w:id="341" w:author="Microsoft Office User" w:date="2021-09-24T17:38:00Z">
        <w:r w:rsidR="00C87987">
          <w:delText>39</w:delText>
        </w:r>
      </w:del>
      <w:ins w:id="342" w:author="Microsoft Office User" w:date="2021-09-24T17:38:00Z">
        <w:r>
          <w:t>40</w:t>
        </w:r>
      </w:ins>
      <w:r>
        <w:t>% began early intervention by 6 months of age</w:t>
      </w:r>
      <w:del w:id="343" w:author="Microsoft Office User" w:date="2021-09-24T17:38:00Z">
        <w:r w:rsidR="00C87987">
          <w:delText>. Among children with comorbidities, 21.05% met 1-3-6 guidelines, compared to 47.37% of children without comorbidities.</w:delText>
        </w:r>
      </w:del>
      <w:ins w:id="344" w:author="Microsoft Office User" w:date="2021-09-24T17:38:00Z">
        <w:r>
          <w:t xml:space="preserve"> (see</w:t>
        </w:r>
      </w:ins>
      <w:r>
        <w:t xml:space="preserve"> Figure 3</w:t>
      </w:r>
      <w:del w:id="345" w:author="Microsoft Office User" w:date="2021-09-24T17:38:00Z">
        <w:r w:rsidR="00C87987">
          <w:delText xml:space="preserve"> shows the age at first diagnosis, intervention, amplification, and implantation for each child in our sample.</w:delText>
        </w:r>
      </w:del>
      <w:ins w:id="346" w:author="Microsoft Office User" w:date="2021-09-24T17:38:00Z">
        <w:r>
          <w:t>).</w:t>
        </w:r>
      </w:ins>
    </w:p>
    <w:p w14:paraId="4AE5E972" w14:textId="2655F6F8" w:rsidR="004451C3" w:rsidRDefault="00FD661C" w:rsidP="00EB0D64">
      <w:pPr>
        <w:pStyle w:val="BodyText"/>
        <w:pPrChange w:id="347" w:author="Microsoft Office User" w:date="2021-09-24T17:38:00Z">
          <w:pPr>
            <w:pStyle w:val="BodyText"/>
            <w:spacing w:before="0" w:after="0"/>
          </w:pPr>
        </w:pPrChange>
      </w:pPr>
      <w:r>
        <w:t>We first tested the link between 1-3-6 and vocabulary directly</w:t>
      </w:r>
      <w:del w:id="348" w:author="Microsoft Office User" w:date="2021-09-24T17:38:00Z">
        <w:r w:rsidR="00C87987">
          <w:delText xml:space="preserve"> in an exploratory analysis</w:delText>
        </w:r>
      </w:del>
      <w:r>
        <w:t xml:space="preserve">. An independent samples t-test showed that children who did not meet 1-3-6 guidelines had significantly larger vocabulary </w:t>
      </w:r>
      <w:r>
        <w:lastRenderedPageBreak/>
        <w:t>delays than children who met 1-3-6 guidelines (</w:t>
      </w:r>
      <w:proofErr w:type="gramStart"/>
      <w:r>
        <w:rPr>
          <w:i/>
        </w:rPr>
        <w:t>t</w:t>
      </w:r>
      <w:r>
        <w:t>(</w:t>
      </w:r>
      <w:proofErr w:type="gramEnd"/>
      <w:del w:id="349" w:author="Microsoft Office User" w:date="2021-09-24T17:38:00Z">
        <w:r w:rsidR="00C87987">
          <w:delText>68.78</w:delText>
        </w:r>
      </w:del>
      <w:ins w:id="350" w:author="Microsoft Office User" w:date="2021-09-24T17:38:00Z">
        <w:r>
          <w:t>69.27</w:t>
        </w:r>
      </w:ins>
      <w:r>
        <w:t>) = 2.</w:t>
      </w:r>
      <w:del w:id="351" w:author="Microsoft Office User" w:date="2021-09-24T17:38:00Z">
        <w:r w:rsidR="00C87987">
          <w:delText>62</w:delText>
        </w:r>
      </w:del>
      <w:ins w:id="352" w:author="Microsoft Office User" w:date="2021-09-24T17:38:00Z">
        <w:r>
          <w:t>68</w:t>
        </w:r>
      </w:ins>
      <w:r>
        <w:t xml:space="preserve">, </w:t>
      </w:r>
      <w:r>
        <w:rPr>
          <w:i/>
        </w:rPr>
        <w:t>p</w:t>
      </w:r>
      <w:r>
        <w:t xml:space="preserve"> = 0.01; see Figure 4). On average, the group that did not meet 1-3-6 guidelines was 3.</w:t>
      </w:r>
      <w:del w:id="353" w:author="Microsoft Office User" w:date="2021-09-24T17:38:00Z">
        <w:r w:rsidR="00C87987">
          <w:delText>62</w:delText>
        </w:r>
      </w:del>
      <w:ins w:id="354" w:author="Microsoft Office User" w:date="2021-09-24T17:38:00Z">
        <w:r>
          <w:t>71</w:t>
        </w:r>
      </w:ins>
      <w:r>
        <w:t xml:space="preserve"> months more delayed with regard to vocabulary (relative to the same 50th percentile benchmark</w:t>
      </w:r>
      <w:del w:id="355" w:author="Microsoft Office User" w:date="2021-09-24T17:38:00Z">
        <w:r w:rsidR="00C87987">
          <w:delText xml:space="preserve"> from hearing children in Wordbank</w:delText>
        </w:r>
      </w:del>
      <w:r>
        <w:t xml:space="preserve"> described above).</w:t>
      </w:r>
    </w:p>
    <w:p w14:paraId="71398EEE" w14:textId="015491BC" w:rsidR="004451C3" w:rsidRDefault="00FD661C" w:rsidP="00EB0D64">
      <w:pPr>
        <w:pStyle w:val="BodyText"/>
        <w:pPrChange w:id="356" w:author="Microsoft Office User" w:date="2021-09-24T17:38:00Z">
          <w:pPr>
            <w:pStyle w:val="BodyText"/>
            <w:spacing w:before="0" w:after="0"/>
          </w:pPr>
        </w:pPrChange>
      </w:pPr>
      <w:r>
        <w:t xml:space="preserve">To better understand implementation of 1-3-6 guidelines, we next </w:t>
      </w:r>
      <w:del w:id="357" w:author="Microsoft Office User" w:date="2021-09-24T17:38:00Z">
        <w:r w:rsidR="00C87987">
          <w:delText xml:space="preserve">zoomed in on </w:delText>
        </w:r>
      </w:del>
      <w:ins w:id="358" w:author="Microsoft Office User" w:date="2021-09-24T17:38:00Z">
        <w:r>
          <w:t xml:space="preserve">turned our focus to factors influencing the timing of </w:t>
        </w:r>
      </w:ins>
      <w:r>
        <w:t xml:space="preserve">diagnosis and intervention. We conducted two linear regressions, one for </w:t>
      </w:r>
      <w:ins w:id="359" w:author="Microsoft Office User" w:date="2021-09-24T17:38:00Z">
        <w:r>
          <w:t xml:space="preserve">predicting </w:t>
        </w:r>
      </w:ins>
      <w:r>
        <w:t>age at diagnosis and one for age at intervention</w:t>
      </w:r>
      <w:del w:id="360" w:author="Microsoft Office User" w:date="2021-09-24T17:38:00Z">
        <w:r w:rsidR="00C87987">
          <w:delText>, considering only the predictors that would have been available or relevant at each of these stages (as detailed below).</w:delText>
        </w:r>
      </w:del>
      <w:ins w:id="361" w:author="Microsoft Office User" w:date="2021-09-24T17:38:00Z">
        <w:r>
          <w:t>.</w:t>
        </w:r>
      </w:ins>
      <w:r>
        <w:t xml:space="preserve"> Model selection followed the same stepwise AIC-based process as described in the preceding section.</w:t>
      </w:r>
    </w:p>
    <w:p w14:paraId="482D3C78" w14:textId="7CC4D84A" w:rsidR="004451C3" w:rsidRDefault="00FD661C" w:rsidP="00EB0D64">
      <w:pPr>
        <w:pStyle w:val="BodyText"/>
        <w:pPrChange w:id="362" w:author="Microsoft Office User" w:date="2021-09-24T17:38:00Z">
          <w:pPr>
            <w:pStyle w:val="BodyText"/>
            <w:spacing w:before="0" w:after="0"/>
          </w:pPr>
        </w:pPrChange>
      </w:pPr>
      <w:r>
        <w:t xml:space="preserve">For age at diagnosis, we included the set of child-specific factors that would be relevant </w:t>
      </w:r>
      <w:r>
        <w:rPr>
          <w:i/>
        </w:rPr>
        <w:t>before</w:t>
      </w:r>
      <w:r>
        <w:t xml:space="preserve"> diagnosis of hearing loss (e.g., we excluded amplification type because </w:t>
      </w:r>
      <w:del w:id="363" w:author="Microsoft Office User" w:date="2021-09-24T17:38:00Z">
        <w:r w:rsidR="00C87987">
          <w:delText>a child would</w:delText>
        </w:r>
      </w:del>
      <w:ins w:id="364" w:author="Microsoft Office User" w:date="2021-09-24T17:38:00Z">
        <w:r>
          <w:t>children did</w:t>
        </w:r>
      </w:ins>
      <w:r>
        <w:t xml:space="preserve"> not receive </w:t>
      </w:r>
      <w:del w:id="365" w:author="Microsoft Office User" w:date="2021-09-24T17:38:00Z">
        <w:r w:rsidR="00C87987">
          <w:delText>a hearing aid or cochlear implant</w:delText>
        </w:r>
      </w:del>
      <w:ins w:id="366" w:author="Microsoft Office User" w:date="2021-09-24T17:38:00Z">
        <w:r>
          <w:t>amplification</w:t>
        </w:r>
      </w:ins>
      <w:r>
        <w:t xml:space="preserve"> prior to </w:t>
      </w:r>
      <w:del w:id="367" w:author="Microsoft Office User" w:date="2021-09-24T17:38:00Z">
        <w:r w:rsidR="00C87987">
          <w:delText xml:space="preserve">being diagnosed with </w:delText>
        </w:r>
      </w:del>
      <w:r>
        <w:t>hearing loss</w:t>
      </w:r>
      <w:ins w:id="368" w:author="Microsoft Office User" w:date="2021-09-24T17:38:00Z">
        <w:r>
          <w:t xml:space="preserve"> diagnosis</w:t>
        </w:r>
      </w:ins>
      <w:r>
        <w:t>.) We began with: gender, degree, developmental delay, health issues, prematurity, laterality, language background, and etiology.</w:t>
      </w:r>
    </w:p>
    <w:p w14:paraId="0A7592C0" w14:textId="069BF2A0" w:rsidR="004451C3" w:rsidRDefault="00FD661C" w:rsidP="00EB0D64">
      <w:pPr>
        <w:pStyle w:val="BodyText"/>
        <w:pPrChange w:id="369" w:author="Microsoft Office User" w:date="2021-09-24T17:38:00Z">
          <w:pPr>
            <w:pStyle w:val="BodyText"/>
            <w:spacing w:before="0" w:after="0"/>
          </w:pPr>
        </w:pPrChange>
      </w:pPr>
      <w:r>
        <w:t xml:space="preserve">The best </w:t>
      </w:r>
      <w:del w:id="370" w:author="Microsoft Office User" w:date="2021-09-24T17:38:00Z">
        <w:r w:rsidR="00C87987">
          <w:delText>fit</w:delText>
        </w:r>
      </w:del>
      <w:ins w:id="371" w:author="Microsoft Office User" w:date="2021-09-24T17:38:00Z">
        <w:r>
          <w:t>fitting</w:t>
        </w:r>
      </w:ins>
      <w:r>
        <w:t xml:space="preserve"> model was: Age at Diagnosis ~ Health Issues + Language Background + Laterality, with significant main effects of Health Issues and Language Background (see Table </w:t>
      </w:r>
      <w:del w:id="372" w:author="Microsoft Office User" w:date="2021-09-24T17:38:00Z">
        <w:r w:rsidR="00C87987">
          <w:delText>S6</w:delText>
        </w:r>
      </w:del>
      <w:ins w:id="373" w:author="Microsoft Office User" w:date="2021-09-24T17:38:00Z">
        <w:r>
          <w:t>S5</w:t>
        </w:r>
      </w:ins>
      <w:r>
        <w:t xml:space="preserve"> &amp; Figure 5.B). This model accounted for 16.</w:t>
      </w:r>
      <w:del w:id="374" w:author="Microsoft Office User" w:date="2021-09-24T17:38:00Z">
        <w:r w:rsidR="00C87987">
          <w:delText>41</w:delText>
        </w:r>
      </w:del>
      <w:ins w:id="375" w:author="Microsoft Office User" w:date="2021-09-24T17:38:00Z">
        <w:r>
          <w:t>11</w:t>
        </w:r>
      </w:ins>
      <w:r>
        <w:t>% of the variance in age at diagnosis (</w:t>
      </w:r>
      <w:r>
        <w:rPr>
          <w:i/>
        </w:rPr>
        <w:t>p</w:t>
      </w:r>
      <w:r>
        <w:t xml:space="preserve"> = .001). Average age at diagnosis was 4.</w:t>
      </w:r>
      <w:del w:id="376" w:author="Microsoft Office User" w:date="2021-09-24T17:38:00Z">
        <w:r w:rsidR="00C87987">
          <w:delText>65</w:delText>
        </w:r>
      </w:del>
      <w:ins w:id="377" w:author="Microsoft Office User" w:date="2021-09-24T17:38:00Z">
        <w:r>
          <w:t>58</w:t>
        </w:r>
      </w:ins>
      <w:r>
        <w:t>(7.</w:t>
      </w:r>
      <w:del w:id="378" w:author="Microsoft Office User" w:date="2021-09-24T17:38:00Z">
        <w:r w:rsidR="00C87987">
          <w:delText>19</w:delText>
        </w:r>
      </w:del>
      <w:ins w:id="379" w:author="Microsoft Office User" w:date="2021-09-24T17:38:00Z">
        <w:r>
          <w:t>20</w:t>
        </w:r>
      </w:ins>
      <w:r>
        <w:t>) months. Relative to English-speaking families, children from Spanish-speaking families were diagnosed 6.</w:t>
      </w:r>
      <w:del w:id="380" w:author="Microsoft Office User" w:date="2021-09-24T17:38:00Z">
        <w:r w:rsidR="00C87987">
          <w:delText>47</w:delText>
        </w:r>
      </w:del>
      <w:ins w:id="381" w:author="Microsoft Office User" w:date="2021-09-24T17:38:00Z">
        <w:r>
          <w:t>51</w:t>
        </w:r>
      </w:ins>
      <w:r>
        <w:t xml:space="preserve"> months later (</w:t>
      </w:r>
      <w:r>
        <w:rPr>
          <w:i/>
        </w:rPr>
        <w:t>p</w:t>
      </w:r>
      <w:r>
        <w:t xml:space="preserve"> = .001). Children with health issues were diagnosed 3.</w:t>
      </w:r>
      <w:del w:id="382" w:author="Microsoft Office User" w:date="2021-09-24T17:38:00Z">
        <w:r w:rsidR="00C87987">
          <w:delText>70</w:delText>
        </w:r>
      </w:del>
      <w:ins w:id="383" w:author="Microsoft Office User" w:date="2021-09-24T17:38:00Z">
        <w:r>
          <w:t>57</w:t>
        </w:r>
      </w:ins>
      <w:r>
        <w:t xml:space="preserve"> months later than children without health issues (</w:t>
      </w:r>
      <w:r>
        <w:rPr>
          <w:i/>
        </w:rPr>
        <w:t>p</w:t>
      </w:r>
      <w:r>
        <w:t xml:space="preserve"> = .01).</w:t>
      </w:r>
    </w:p>
    <w:p w14:paraId="5B8B8A58" w14:textId="73FB4FA1" w:rsidR="004451C3" w:rsidRDefault="00FD661C" w:rsidP="00EB0D64">
      <w:pPr>
        <w:pStyle w:val="BodyText"/>
        <w:pPrChange w:id="384" w:author="Microsoft Office User" w:date="2021-09-24T17:38:00Z">
          <w:pPr>
            <w:pStyle w:val="BodyText"/>
            <w:spacing w:before="0" w:after="0"/>
          </w:pPr>
        </w:pPrChange>
      </w:pPr>
      <w:r>
        <w:t>We repeated this model selection process for age at intervention. In addition to the variables used to fit the intervention model, we included age at diagnosis. The best fit model was: Age at Intervention ~ Premature Birth + Degree + Age at Diagnosis + Language Background (R</w:t>
      </w:r>
      <w:r>
        <w:rPr>
          <w:vertAlign w:val="superscript"/>
        </w:rPr>
        <w:t>2</w:t>
      </w:r>
      <w:r>
        <w:t>=0.</w:t>
      </w:r>
      <w:proofErr w:type="gramStart"/>
      <w:r>
        <w:t>43 ,</w:t>
      </w:r>
      <w:proofErr w:type="gramEnd"/>
      <w:r>
        <w:t xml:space="preserve"> </w:t>
      </w:r>
      <w:r>
        <w:rPr>
          <w:i/>
        </w:rPr>
        <w:t>p</w:t>
      </w:r>
      <w:r>
        <w:t xml:space="preserve"> &lt; .001; See Table </w:t>
      </w:r>
      <w:del w:id="385" w:author="Microsoft Office User" w:date="2021-09-24T17:38:00Z">
        <w:r w:rsidR="00C87987">
          <w:delText>S7</w:delText>
        </w:r>
      </w:del>
      <w:ins w:id="386" w:author="Microsoft Office User" w:date="2021-09-24T17:38:00Z">
        <w:r>
          <w:t>S6</w:t>
        </w:r>
      </w:ins>
      <w:r>
        <w:t xml:space="preserve"> &amp; Figure 5.C), with significant main effects of degree and age at diagnosis. Prematurity (ß = 3.</w:t>
      </w:r>
      <w:del w:id="387" w:author="Microsoft Office User" w:date="2021-09-24T17:38:00Z">
        <w:r w:rsidR="00C87987">
          <w:delText>78</w:delText>
        </w:r>
      </w:del>
      <w:ins w:id="388" w:author="Microsoft Office User" w:date="2021-09-24T17:38:00Z">
        <w:r>
          <w:t>79</w:t>
        </w:r>
      </w:ins>
      <w:r>
        <w:t>, p = .06) and language background (ß = -1.</w:t>
      </w:r>
      <w:del w:id="389" w:author="Microsoft Office User" w:date="2021-09-24T17:38:00Z">
        <w:r w:rsidR="00C87987">
          <w:delText>38</w:delText>
        </w:r>
      </w:del>
      <w:ins w:id="390" w:author="Microsoft Office User" w:date="2021-09-24T17:38:00Z">
        <w:r>
          <w:t>39</w:t>
        </w:r>
      </w:ins>
      <w:r>
        <w:t xml:space="preserve">, p = .52) were </w:t>
      </w:r>
      <w:r>
        <w:lastRenderedPageBreak/>
        <w:t>not significant predictors on their own, but their inclusion improved model fit. Average age at intervention was 11.</w:t>
      </w:r>
      <w:del w:id="391" w:author="Microsoft Office User" w:date="2021-09-24T17:38:00Z">
        <w:r w:rsidR="00C87987">
          <w:delText>12</w:delText>
        </w:r>
      </w:del>
      <w:ins w:id="392" w:author="Microsoft Office User" w:date="2021-09-24T17:38:00Z">
        <w:r>
          <w:t>05</w:t>
        </w:r>
      </w:ins>
      <w:r>
        <w:t>(8.</w:t>
      </w:r>
      <w:del w:id="393" w:author="Microsoft Office User" w:date="2021-09-24T17:38:00Z">
        <w:r w:rsidR="00C87987">
          <w:delText>54</w:delText>
        </w:r>
      </w:del>
      <w:ins w:id="394" w:author="Microsoft Office User" w:date="2021-09-24T17:38:00Z">
        <w:r>
          <w:t>55</w:t>
        </w:r>
      </w:ins>
      <w:r>
        <w:t>) months. More severe hearing loss predicted earlier intervention, such that for every additional 10 dB HL, predicted age at intervention was 1 month earlier (</w:t>
      </w:r>
      <w:r>
        <w:rPr>
          <w:i/>
        </w:rPr>
        <w:t>p</w:t>
      </w:r>
      <w:r>
        <w:t xml:space="preserve"> &lt; .01). With regard to age at diagnosis, for every month diagnosis was delayed, intervention was delayed by 2.80 weeks (</w:t>
      </w:r>
      <w:r>
        <w:rPr>
          <w:i/>
        </w:rPr>
        <w:t>p</w:t>
      </w:r>
      <w:r>
        <w:t xml:space="preserve"> &lt; .01). Taken together</w:t>
      </w:r>
      <w:ins w:id="395" w:author="Microsoft Office User" w:date="2021-09-24T17:38:00Z">
        <w:r>
          <w:t>,</w:t>
        </w:r>
      </w:ins>
      <w:r>
        <w:t xml:space="preserve"> these analyses reveal that </w:t>
      </w:r>
      <w:del w:id="396" w:author="Microsoft Office User" w:date="2021-09-24T17:38:00Z">
        <w:r w:rsidR="00C87987">
          <w:delText>beyond aspects of the child’s hearing status, other variables too</w:delText>
        </w:r>
      </w:del>
      <w:ins w:id="397" w:author="Microsoft Office User" w:date="2021-09-24T17:38:00Z">
        <w:r>
          <w:t>children’s audiological characteristics, comorbid diagnoses, and language background</w:t>
        </w:r>
      </w:ins>
      <w:r>
        <w:t xml:space="preserve"> contribute to delays in both diagnoses and intervention. We return to this point in the discussion.</w:t>
      </w:r>
    </w:p>
    <w:p w14:paraId="13472D76" w14:textId="77777777" w:rsidR="004451C3" w:rsidRDefault="00FD661C" w:rsidP="00EB0D64">
      <w:pPr>
        <w:pStyle w:val="Heading1"/>
        <w:pPrChange w:id="398" w:author="Microsoft Office User" w:date="2021-09-24T17:38:00Z">
          <w:pPr>
            <w:pStyle w:val="Heading1"/>
            <w:spacing w:before="0"/>
          </w:pPr>
        </w:pPrChange>
      </w:pPr>
      <w:bookmarkStart w:id="399" w:name="discussion"/>
      <w:r>
        <w:t>Discussion</w:t>
      </w:r>
      <w:bookmarkEnd w:id="399"/>
    </w:p>
    <w:p w14:paraId="2CA7B307" w14:textId="77777777" w:rsidR="004451C3" w:rsidRDefault="00FD661C" w:rsidP="00EB0D64">
      <w:pPr>
        <w:pStyle w:val="FirstParagraph"/>
        <w:pPrChange w:id="400" w:author="Microsoft Office User" w:date="2021-09-24T17:38:00Z">
          <w:pPr>
            <w:pStyle w:val="FirstParagraph"/>
            <w:spacing w:before="0" w:after="0"/>
          </w:pPr>
        </w:pPrChange>
      </w:pPr>
      <w:r>
        <w:t xml:space="preserve">In this study, we examined the demographic, audiological, and clinical characteristics of 100 young DHH children in North Carolina. We documented the distribution of these characteristics and explored the relationships between these variables, vocabulary, diagnosis, and intervention. In prior work with tightly controlled samples, the variables studied here have been shown to be relevant for language development, but their effects have rarely </w:t>
      </w:r>
      <w:ins w:id="401" w:author="Microsoft Office User" w:date="2021-09-24T17:38:00Z">
        <w:r>
          <w:t xml:space="preserve">been </w:t>
        </w:r>
      </w:ins>
      <w:r>
        <w:t>examined in the full heterogeneity they naturally occur within. We took this big-tent approach by including any children receiving services for hearing loss.</w:t>
      </w:r>
    </w:p>
    <w:p w14:paraId="388BDEFF" w14:textId="210540B8" w:rsidR="004451C3" w:rsidRDefault="00FD661C" w:rsidP="00EB0D64">
      <w:pPr>
        <w:pStyle w:val="BodyText"/>
        <w:pPrChange w:id="402" w:author="Microsoft Office User" w:date="2021-09-24T17:38:00Z">
          <w:pPr>
            <w:pStyle w:val="BodyText"/>
            <w:spacing w:before="0" w:after="0"/>
          </w:pPr>
        </w:pPrChange>
      </w:pPr>
      <w:r>
        <w:t xml:space="preserve">Returning to our original three questions, we asked first: how are child-level variables intertwined? We found significant structure across many of the variables, suggesting that in a real-world sample of children with hearing loss, many factors are intrinsically not dissociable. This was particularly true for many of the auditory characteristics and comorbid diagnoses. To our knowledge, this paper provides the first population-based documentation of this distribution. We next asked whether these characteristics can predict vocabulary outcomes for DHH children. We found that a model including only children’s age, laterality of hearing loss, and amplification </w:t>
      </w:r>
      <w:r>
        <w:lastRenderedPageBreak/>
        <w:t xml:space="preserve">type best accounted for the variability in </w:t>
      </w:r>
      <w:del w:id="403" w:author="Microsoft Office User" w:date="2021-09-24T17:38:00Z">
        <w:r w:rsidR="00C87987">
          <w:delText xml:space="preserve">spoken </w:delText>
        </w:r>
      </w:del>
      <w:r>
        <w:t>vocabulary outcomes. Finally, we asked</w:t>
      </w:r>
      <w:del w:id="404" w:author="Microsoft Office User" w:date="2021-09-24T17:38:00Z">
        <w:r w:rsidR="00C87987">
          <w:delText>:</w:delText>
        </w:r>
      </w:del>
      <w:r>
        <w:t xml:space="preserve"> how successful </w:t>
      </w:r>
      <w:del w:id="405" w:author="Microsoft Office User" w:date="2021-09-24T17:38:00Z">
        <w:r w:rsidR="00C87987">
          <w:delText xml:space="preserve">were </w:delText>
        </w:r>
      </w:del>
      <w:r>
        <w:t>the 1-3-6 guidelines</w:t>
      </w:r>
      <w:ins w:id="406" w:author="Microsoft Office User" w:date="2021-09-24T17:38:00Z">
        <w:r>
          <w:t xml:space="preserve"> were</w:t>
        </w:r>
      </w:ins>
      <w:r>
        <w:t xml:space="preserve"> for early detection and intervention, both in terms of improving child outcomes and ensuring timely diagnosis and intervention</w:t>
      </w:r>
      <w:del w:id="407" w:author="Microsoft Office User" w:date="2021-09-24T17:38:00Z">
        <w:r w:rsidR="00C87987">
          <w:delText xml:space="preserve"> for all children with hearing loss?</w:delText>
        </w:r>
      </w:del>
      <w:ins w:id="408" w:author="Microsoft Office User" w:date="2021-09-24T17:38:00Z">
        <w:r>
          <w:t>.</w:t>
        </w:r>
      </w:ins>
      <w:r>
        <w:t xml:space="preserve"> Here, we found that children who met 1-3-6 guidelines indeed had a smaller vocabulary delay than those who didn’t. However, only 37% of children met these guidelines. Our results highlight family- and health-related variables </w:t>
      </w:r>
      <w:del w:id="409" w:author="Microsoft Office User" w:date="2021-09-24T17:38:00Z">
        <w:r w:rsidR="00C87987">
          <w:delText xml:space="preserve">(e.g. language background, health issues) </w:delText>
        </w:r>
      </w:del>
      <w:r>
        <w:t>that accounted for significant variability in when children received diagnosis and/or intervention.</w:t>
      </w:r>
    </w:p>
    <w:p w14:paraId="68F6B31A" w14:textId="2036748C" w:rsidR="004451C3" w:rsidRDefault="00C87987" w:rsidP="00EB0D64">
      <w:pPr>
        <w:pStyle w:val="BodyText"/>
        <w:pPrChange w:id="410" w:author="Microsoft Office User" w:date="2021-09-24T17:38:00Z">
          <w:pPr>
            <w:pStyle w:val="BodyText"/>
            <w:spacing w:before="0" w:after="0"/>
          </w:pPr>
        </w:pPrChange>
      </w:pPr>
      <w:del w:id="411" w:author="Microsoft Office User" w:date="2021-09-24T17:38:00Z">
        <w:r>
          <w:delText>To us,</w:delText>
        </w:r>
      </w:del>
      <w:ins w:id="412" w:author="Microsoft Office User" w:date="2021-09-24T17:38:00Z">
        <w:r w:rsidR="00FD661C">
          <w:t>We believe</w:t>
        </w:r>
      </w:ins>
      <w:r w:rsidR="00FD661C">
        <w:t xml:space="preserve"> the inherent complexity in these results is an important piece of understanding </w:t>
      </w:r>
      <w:del w:id="413" w:author="Microsoft Office User" w:date="2021-09-24T17:38:00Z">
        <w:r>
          <w:delText>spoken language</w:delText>
        </w:r>
      </w:del>
      <w:ins w:id="414" w:author="Microsoft Office User" w:date="2021-09-24T17:38:00Z">
        <w:r w:rsidR="00FD661C">
          <w:t>vocabulary</w:t>
        </w:r>
      </w:ins>
      <w:r w:rsidR="00FD661C">
        <w:t xml:space="preserve"> outcomes </w:t>
      </w:r>
      <w:del w:id="415" w:author="Microsoft Office User" w:date="2021-09-24T17:38:00Z">
        <w:r>
          <w:delText xml:space="preserve">for children with hearing loss </w:delText>
        </w:r>
      </w:del>
      <w:r w:rsidR="00FD661C">
        <w:t xml:space="preserve">within the diverse population of </w:t>
      </w:r>
      <w:del w:id="416" w:author="Microsoft Office User" w:date="2021-09-24T17:38:00Z">
        <w:r>
          <w:delText>Deaf/Hard-of-Hearing</w:delText>
        </w:r>
      </w:del>
      <w:ins w:id="417" w:author="Microsoft Office User" w:date="2021-09-24T17:38:00Z">
        <w:r w:rsidR="00FD661C">
          <w:t>DHH</w:t>
        </w:r>
      </w:ins>
      <w:r w:rsidR="00FD661C">
        <w:t xml:space="preserve"> children. We next highlight some implications of this study for future research and clinical practice.</w:t>
      </w:r>
    </w:p>
    <w:p w14:paraId="5B41DDCF" w14:textId="77777777" w:rsidR="004451C3" w:rsidRDefault="00FD661C" w:rsidP="00EB0D64">
      <w:pPr>
        <w:pStyle w:val="Heading2"/>
        <w:pPrChange w:id="418" w:author="Microsoft Office User" w:date="2021-09-24T17:38:00Z">
          <w:pPr>
            <w:pStyle w:val="Heading2"/>
            <w:spacing w:before="0"/>
          </w:pPr>
        </w:pPrChange>
      </w:pPr>
      <w:bookmarkStart w:id="419" w:name="how-are-child-level-variables-intertwine"/>
      <w:r>
        <w:t>How are child-level variables intertwined?</w:t>
      </w:r>
      <w:bookmarkEnd w:id="419"/>
    </w:p>
    <w:p w14:paraId="08E74796" w14:textId="08EFA8B0" w:rsidR="004451C3" w:rsidRDefault="00FD661C" w:rsidP="00EB0D64">
      <w:pPr>
        <w:pStyle w:val="FirstParagraph"/>
        <w:pPrChange w:id="420" w:author="Microsoft Office User" w:date="2021-09-24T17:38:00Z">
          <w:pPr>
            <w:pStyle w:val="FirstParagraph"/>
            <w:spacing w:before="0" w:after="0"/>
          </w:pPr>
        </w:pPrChange>
      </w:pPr>
      <w:r>
        <w:t xml:space="preserve">In our sample, we found significant overlap among demographic, audiological, and clinical variables. </w:t>
      </w:r>
      <w:del w:id="421" w:author="Microsoft Office User" w:date="2021-09-24T17:38:00Z">
        <w:r w:rsidR="00C87987">
          <w:delText>Prematurity</w:delText>
        </w:r>
      </w:del>
      <w:ins w:id="422" w:author="Microsoft Office User" w:date="2021-09-24T17:38:00Z">
        <w:r>
          <w:t>To highlight a few of these findings, prematurity</w:t>
        </w:r>
      </w:ins>
      <w:r>
        <w:t>, health issues, and developmental delay frequently co-occurred, such that children with one of these factors were more likely to have the others</w:t>
      </w:r>
      <w:del w:id="423" w:author="Microsoft Office User" w:date="2021-09-24T17:38:00Z">
        <w:r w:rsidR="00C87987">
          <w:delText>. This is not surprising. Many conditions that cause developmental delays have a high incidence of health issues (e.g., heart problems in Down Syndrome; vomiting and seizures</w:delText>
        </w:r>
      </w:del>
      <w:ins w:id="424" w:author="Microsoft Office User" w:date="2021-09-24T17:38:00Z">
        <w:r>
          <w:t>, consistent</w:t>
        </w:r>
      </w:ins>
      <w:r>
        <w:t xml:space="preserve"> with </w:t>
      </w:r>
      <w:del w:id="425" w:author="Microsoft Office User" w:date="2021-09-24T17:38:00Z">
        <w:r w:rsidR="00C87987">
          <w:delText>hydrocephalus), and it is well documented that there is a higher incidence of developmental delay and health issues in preterm infants</w:delText>
        </w:r>
      </w:del>
      <w:ins w:id="426" w:author="Microsoft Office User" w:date="2021-09-24T17:38:00Z">
        <w:r>
          <w:t>prior research</w:t>
        </w:r>
      </w:ins>
      <w:r>
        <w:t xml:space="preserve"> (</w:t>
      </w:r>
      <w:proofErr w:type="spellStart"/>
      <w:r>
        <w:t>Luu</w:t>
      </w:r>
      <w:proofErr w:type="spellEnd"/>
      <w:r>
        <w:t xml:space="preserve">, Katz, Leeson, </w:t>
      </w:r>
      <w:proofErr w:type="spellStart"/>
      <w:r>
        <w:t>Thébaud</w:t>
      </w:r>
      <w:proofErr w:type="spellEnd"/>
      <w:r>
        <w:t xml:space="preserve">, &amp; </w:t>
      </w:r>
      <w:proofErr w:type="spellStart"/>
      <w:r>
        <w:t>Nuyt</w:t>
      </w:r>
      <w:proofErr w:type="spellEnd"/>
      <w:r>
        <w:t xml:space="preserve">, 2016; </w:t>
      </w:r>
      <w:proofErr w:type="spellStart"/>
      <w:r>
        <w:t>Pierrat</w:t>
      </w:r>
      <w:proofErr w:type="spellEnd"/>
      <w:r>
        <w:t xml:space="preserve"> et al., 2017). </w:t>
      </w:r>
      <w:del w:id="427" w:author="Microsoft Office User" w:date="2021-09-24T17:38:00Z">
        <w:r w:rsidR="00C87987">
          <w:delText>In our sample, we also had a large range</w:delText>
        </w:r>
      </w:del>
      <w:ins w:id="428" w:author="Microsoft Office User" w:date="2021-09-24T17:38:00Z">
        <w:r>
          <w:t>Given that the constellation</w:t>
        </w:r>
      </w:ins>
      <w:r>
        <w:t xml:space="preserve"> of </w:t>
      </w:r>
      <w:del w:id="429" w:author="Microsoft Office User" w:date="2021-09-24T17:38:00Z">
        <w:r w:rsidR="00C87987">
          <w:delText>health</w:delText>
        </w:r>
      </w:del>
      <w:ins w:id="430" w:author="Microsoft Office User" w:date="2021-09-24T17:38:00Z">
        <w:r>
          <w:t>comorbid</w:t>
        </w:r>
      </w:ins>
      <w:r>
        <w:t xml:space="preserve"> conditions</w:t>
      </w:r>
      <w:ins w:id="431" w:author="Microsoft Office User" w:date="2021-09-24T17:38:00Z">
        <w:r>
          <w:t xml:space="preserve"> is so varied</w:t>
        </w:r>
      </w:ins>
      <w:r>
        <w:t xml:space="preserve"> (76 unique conditions in our sample of 100 children; see Table S1</w:t>
      </w:r>
      <w:del w:id="432" w:author="Microsoft Office User" w:date="2021-09-24T17:38:00Z">
        <w:r w:rsidR="00C87987">
          <w:delText xml:space="preserve"> in Supplemental Materials for more detailed information about comorbidities). Some studies to date have examined the outcomes of DHH children with certain conditions (e.g., Clibbens, 2001; Szymanski, Brice, Lam, &amp; Hotto, 2012). But given that the constellation of comorbid conditions is so varied,</w:delText>
        </w:r>
      </w:del>
      <w:ins w:id="433" w:author="Microsoft Office User" w:date="2021-09-24T17:38:00Z">
        <w:r>
          <w:t>),</w:t>
        </w:r>
      </w:ins>
      <w:r>
        <w:t xml:space="preserve"> an important direction for future research is whether cognitive and social abilities, as well as family’s treatment resources, are predictive of language outcomes across conditions.</w:t>
      </w:r>
    </w:p>
    <w:p w14:paraId="2BB202DC" w14:textId="7FECAF39" w:rsidR="004451C3" w:rsidRDefault="00FD661C" w:rsidP="00EB0D64">
      <w:pPr>
        <w:pStyle w:val="BodyText"/>
        <w:pPrChange w:id="434" w:author="Microsoft Office User" w:date="2021-09-24T17:38:00Z">
          <w:pPr>
            <w:pStyle w:val="BodyText"/>
            <w:spacing w:before="0" w:after="0"/>
          </w:pPr>
        </w:pPrChange>
      </w:pPr>
      <w:r>
        <w:t xml:space="preserve">We also found that children with developmental delays (e.g., Down syndrome) were much more likely to use a total communication approach than DHH children without developmental delays (i.e., total communication used by </w:t>
      </w:r>
      <w:del w:id="435" w:author="Microsoft Office User" w:date="2021-09-24T17:38:00Z">
        <w:r w:rsidR="00C87987">
          <w:delText>58.82</w:delText>
        </w:r>
      </w:del>
      <w:ins w:id="436" w:author="Microsoft Office User" w:date="2021-09-24T17:38:00Z">
        <w:r>
          <w:t>62.50</w:t>
        </w:r>
      </w:ins>
      <w:r>
        <w:t xml:space="preserve">% of DHH children with developmental delay vs. 9.88% of those without). That is, </w:t>
      </w:r>
      <w:del w:id="437" w:author="Microsoft Office User" w:date="2021-09-24T17:38:00Z">
        <w:r w:rsidR="00C87987">
          <w:delText xml:space="preserve">communication modality was not distributed randomly throughout our sample, with </w:delText>
        </w:r>
      </w:del>
      <w:r>
        <w:t xml:space="preserve">use of total communication </w:t>
      </w:r>
      <w:del w:id="438" w:author="Microsoft Office User" w:date="2021-09-24T17:38:00Z">
        <w:r w:rsidR="00C87987">
          <w:delText>linked to</w:delText>
        </w:r>
      </w:del>
      <w:ins w:id="439" w:author="Microsoft Office User" w:date="2021-09-24T17:38:00Z">
        <w:r>
          <w:t>was more likely for</w:t>
        </w:r>
      </w:ins>
      <w:r>
        <w:t xml:space="preserve"> children </w:t>
      </w:r>
      <w:r>
        <w:lastRenderedPageBreak/>
        <w:t xml:space="preserve">already at greater risk for verbal delays. </w:t>
      </w:r>
      <w:del w:id="440" w:author="Microsoft Office User" w:date="2021-09-24T17:38:00Z">
        <w:r w:rsidR="00C87987">
          <w:delText>Such a pattern</w:delText>
        </w:r>
      </w:del>
      <w:ins w:id="441" w:author="Microsoft Office User" w:date="2021-09-24T17:38:00Z">
        <w:r>
          <w:t>Quantifying this confound</w:t>
        </w:r>
      </w:ins>
      <w:r>
        <w:t xml:space="preserve"> is </w:t>
      </w:r>
      <w:del w:id="442" w:author="Microsoft Office User" w:date="2021-09-24T17:38:00Z">
        <w:r w:rsidR="00C87987">
          <w:delText>in line with clinical use</w:delText>
        </w:r>
      </w:del>
      <w:ins w:id="443" w:author="Microsoft Office User" w:date="2021-09-24T17:38:00Z">
        <w:r>
          <w:t>an important contribution</w:t>
        </w:r>
      </w:ins>
      <w:r>
        <w:t xml:space="preserve"> of </w:t>
      </w:r>
      <w:del w:id="444" w:author="Microsoft Office User" w:date="2021-09-24T17:38:00Z">
        <w:r w:rsidR="00C87987">
          <w:delText>manual communication approaches for young children with disabilities (e.g., Branson &amp; Demchak, 2009). This result tempers</w:delText>
        </w:r>
      </w:del>
      <w:ins w:id="445" w:author="Microsoft Office User" w:date="2021-09-24T17:38:00Z">
        <w:r>
          <w:t>this work, as it calls for tempering</w:t>
        </w:r>
      </w:ins>
      <w:r>
        <w:t xml:space="preserve"> the interpretation of correlational studies finding links between total communication and language delays (e.g., </w:t>
      </w:r>
      <w:proofErr w:type="spellStart"/>
      <w:r>
        <w:t>Geers</w:t>
      </w:r>
      <w:proofErr w:type="spellEnd"/>
      <w:r>
        <w:t xml:space="preserve"> et al., 2017).</w:t>
      </w:r>
    </w:p>
    <w:p w14:paraId="360B0E2D" w14:textId="77777777" w:rsidR="0014498D" w:rsidRDefault="00C87987" w:rsidP="00EB0D64">
      <w:pPr>
        <w:pStyle w:val="BodyText"/>
        <w:spacing w:before="0" w:after="0"/>
        <w:rPr>
          <w:del w:id="446" w:author="Microsoft Office User" w:date="2021-09-24T17:38:00Z"/>
        </w:rPr>
      </w:pPr>
      <w:del w:id="447" w:author="Microsoft Office User" w:date="2021-09-24T17:38:00Z">
        <w:r>
          <w:delText>Our audiological variables too were not randomly distributed relative to each other. To highlight one such result, amplification devices were more common for children with less hearing (i.e., children with bilateral hearing loss and children with moderate to profound hearing loss). This may be due to the assumption that a hearing aid or cochlear implant will not benefit children with minimal hearing loss, although several studies have found benefits for amplification for mild or unilateral hearing loss (Briggs, Davidson, &amp; Lieu, 2011; Hassepass et al., 2013; Walker et al., 2015).</w:delText>
        </w:r>
      </w:del>
    </w:p>
    <w:p w14:paraId="672482B1" w14:textId="02A3E679" w:rsidR="004451C3" w:rsidRDefault="00FD661C" w:rsidP="00EB0D64">
      <w:pPr>
        <w:pStyle w:val="BodyText"/>
        <w:pPrChange w:id="448" w:author="Microsoft Office User" w:date="2021-09-24T17:38:00Z">
          <w:pPr>
            <w:pStyle w:val="BodyText"/>
            <w:spacing w:before="0" w:after="0"/>
          </w:pPr>
        </w:pPrChange>
      </w:pPr>
      <w:r>
        <w:t xml:space="preserve">The relationships we found among variables were more confirmatory than surprising, </w:t>
      </w:r>
      <w:del w:id="449" w:author="Microsoft Office User" w:date="2021-09-24T17:38:00Z">
        <w:r w:rsidR="00C87987">
          <w:delText>particular</w:delText>
        </w:r>
      </w:del>
      <w:ins w:id="450" w:author="Microsoft Office User" w:date="2021-09-24T17:38:00Z">
        <w:r>
          <w:t>particularly</w:t>
        </w:r>
      </w:ins>
      <w:r>
        <w:t xml:space="preserve"> those reflecting known causal links (e.g., increased health issues in children born premature). Nevertheless, they should caution us to think critically about how we construct samples for controlled lab experiments. </w:t>
      </w:r>
      <w:del w:id="451" w:author="Microsoft Office User" w:date="2021-09-24T17:38:00Z">
        <w:r w:rsidR="00C87987">
          <w:delText>During study design: how likely is it</w:delText>
        </w:r>
      </w:del>
      <w:ins w:id="452" w:author="Microsoft Office User" w:date="2021-09-24T17:38:00Z">
        <w:r>
          <w:t>If a researcher desires</w:t>
        </w:r>
      </w:ins>
      <w:r>
        <w:t xml:space="preserve"> to collect a </w:t>
      </w:r>
      <w:del w:id="453" w:author="Microsoft Office User" w:date="2021-09-24T17:38:00Z">
        <w:r w:rsidR="00C87987">
          <w:delText xml:space="preserve">desired </w:delText>
        </w:r>
      </w:del>
      <w:r>
        <w:t>sample of (e.g.)</w:t>
      </w:r>
      <w:del w:id="454" w:author="Microsoft Office User" w:date="2021-09-24T17:38:00Z">
        <w:r w:rsidR="00C87987">
          <w:delText xml:space="preserve"> 32</w:delText>
        </w:r>
      </w:del>
      <w:r>
        <w:t xml:space="preserve"> typically-developing pediatric cochlear implant users with bilateral, severe-to-profound hearing loss, </w:t>
      </w:r>
      <w:ins w:id="455" w:author="Microsoft Office User" w:date="2021-09-24T17:38:00Z">
        <w:r>
          <w:t xml:space="preserve">how representative would the results be, </w:t>
        </w:r>
      </w:ins>
      <w:r>
        <w:t xml:space="preserve">given that such a subsample may only represent roughly 14% of the DHH population, as it does here? </w:t>
      </w:r>
      <w:del w:id="456" w:author="Microsoft Office User" w:date="2021-09-24T17:38:00Z">
        <w:r w:rsidR="00C87987">
          <w:delText xml:space="preserve">During interpretation of the results: how might the findings generalize to the rest of the DHH population given the constraints of the study at hand? </w:delText>
        </w:r>
      </w:del>
      <w:r>
        <w:t>Such considerations are important for properly representing</w:t>
      </w:r>
      <w:del w:id="457" w:author="Microsoft Office User" w:date="2021-09-24T17:38:00Z">
        <w:r w:rsidR="00C87987">
          <w:delText>, understanding,</w:delText>
        </w:r>
      </w:del>
      <w:r>
        <w:t xml:space="preserve"> and supporting DHH children and their families. This becomes doubly important in the context of interpreting language outcomes like vocabulary.</w:t>
      </w:r>
    </w:p>
    <w:p w14:paraId="7EB6B928" w14:textId="77777777" w:rsidR="004451C3" w:rsidRDefault="00FD661C" w:rsidP="00EB0D64">
      <w:pPr>
        <w:pStyle w:val="Heading2"/>
        <w:pPrChange w:id="458" w:author="Microsoft Office User" w:date="2021-09-24T17:38:00Z">
          <w:pPr>
            <w:pStyle w:val="Heading2"/>
            <w:spacing w:before="0"/>
          </w:pPr>
        </w:pPrChange>
      </w:pPr>
      <w:bookmarkStart w:id="459" w:name="predicting-vocabulary-outcomes"/>
      <w:r>
        <w:t>Predicting vocabulary outcomes</w:t>
      </w:r>
      <w:bookmarkEnd w:id="459"/>
    </w:p>
    <w:p w14:paraId="42EA3336" w14:textId="64CD6ED2" w:rsidR="004451C3" w:rsidRDefault="00FD661C" w:rsidP="00EB0D64">
      <w:pPr>
        <w:pStyle w:val="FirstParagraph"/>
        <w:pPrChange w:id="460" w:author="Microsoft Office User" w:date="2021-09-24T17:38:00Z">
          <w:pPr>
            <w:pStyle w:val="FirstParagraph"/>
            <w:spacing w:before="0" w:after="0"/>
          </w:pPr>
        </w:pPrChange>
      </w:pPr>
      <w:r>
        <w:t xml:space="preserve">In our sample, 88.89% of DHH children fell below the 50th percentile for </w:t>
      </w:r>
      <w:del w:id="461" w:author="Microsoft Office User" w:date="2021-09-24T17:38:00Z">
        <w:r w:rsidR="00C87987">
          <w:delText>spoken vocabulary. Moreover, of the 11.11% who were at or above the 50th percentile, 55.56% were 8-to-9-month olds who were not yet producing any words (as expected at this age). Finding that nearly 90% of DHH children are below the 50th percentile for vocabulary development indicates that this group is not yet well-equipped to acquire spoken language.</w:delText>
        </w:r>
      </w:del>
      <w:ins w:id="462" w:author="Microsoft Office User" w:date="2021-09-24T17:38:00Z">
        <w:r>
          <w:t>vocabulary, indicating that a large majority of this sample is behind a normative sample of their hearing peers in word learning.</w:t>
        </w:r>
      </w:ins>
      <w:r>
        <w:t xml:space="preserve"> This disadvantage can have lasting consequences in the lives of DHH children (</w:t>
      </w:r>
      <w:proofErr w:type="spellStart"/>
      <w:r>
        <w:t>Karchmer</w:t>
      </w:r>
      <w:proofErr w:type="spellEnd"/>
      <w:r>
        <w:t xml:space="preserve"> &amp; Mitchell, 2003; Qi &amp; Mitchell, 2012), highlighting the importance of understanding what factors contribute to it.</w:t>
      </w:r>
    </w:p>
    <w:p w14:paraId="2DBB65E0" w14:textId="76D1B5BB" w:rsidR="004451C3" w:rsidRDefault="00C87987" w:rsidP="00EB0D64">
      <w:pPr>
        <w:pStyle w:val="BodyText"/>
        <w:pPrChange w:id="463" w:author="Microsoft Office User" w:date="2021-09-24T17:38:00Z">
          <w:pPr>
            <w:pStyle w:val="BodyText"/>
            <w:spacing w:before="0" w:after="0"/>
          </w:pPr>
        </w:pPrChange>
      </w:pPr>
      <w:del w:id="464" w:author="Microsoft Office User" w:date="2021-09-24T17:38:00Z">
        <w:r>
          <w:delText xml:space="preserve">We predicted that male gender, more severe hearing loss, bilateral hearing loss, no amplification, premature birth, and presence of additional disabilities would be associated with larger spoken vocabulary delay. </w:delText>
        </w:r>
      </w:del>
      <w:r w:rsidR="00FD661C">
        <w:t xml:space="preserve">In contrast to our predictions, the best model predicting vocabulary delay had just a few variables: age, amplification, and laterality. </w:t>
      </w:r>
      <w:del w:id="465" w:author="Microsoft Office User" w:date="2021-09-24T17:38:00Z">
        <w:r>
          <w:delText>Notably, we did not simply find that DHH children were learning words at the same rate (albeit delayed) as hearing children, which would have led to a constant delay across developmental time. Instead</w:delText>
        </w:r>
      </w:del>
      <w:ins w:id="466" w:author="Microsoft Office User" w:date="2021-09-24T17:38:00Z">
        <w:r w:rsidR="00FD661C">
          <w:t>Notably</w:t>
        </w:r>
      </w:ins>
      <w:r w:rsidR="00FD661C">
        <w:t xml:space="preserve">, we see that the spoken vocabulary delay widens with age, indicating that the </w:t>
      </w:r>
      <w:r w:rsidR="00FD661C">
        <w:rPr>
          <w:i/>
        </w:rPr>
        <w:t>rate</w:t>
      </w:r>
      <w:r w:rsidR="00FD661C">
        <w:t xml:space="preserve"> of spoken vocabulary acquisition is slower for DHH children. </w:t>
      </w:r>
      <w:del w:id="467" w:author="Microsoft Office User" w:date="2021-09-24T17:38:00Z">
        <w:r>
          <w:delText xml:space="preserve">The result is a population increasingly behind on spoken language milestones. </w:delText>
        </w:r>
      </w:del>
      <w:r w:rsidR="00FD661C">
        <w:t xml:space="preserve">Given that none of the children here use sign language (which can ensure earlier </w:t>
      </w:r>
      <w:r w:rsidR="00FD661C">
        <w:lastRenderedPageBreak/>
        <w:t>language access</w:t>
      </w:r>
      <w:del w:id="468" w:author="Microsoft Office User" w:date="2021-09-24T17:38:00Z">
        <w:r>
          <w:delText>)</w:delText>
        </w:r>
      </w:del>
      <w:ins w:id="469" w:author="Microsoft Office User" w:date="2021-09-24T17:38:00Z">
        <w:r w:rsidR="00FD661C">
          <w:t>),</w:t>
        </w:r>
      </w:ins>
      <w:r w:rsidR="00FD661C">
        <w:t xml:space="preserve"> this vocabulary delay is likely to have knock-on effects for language development more broadly</w:t>
      </w:r>
      <w:del w:id="470" w:author="Microsoft Office User" w:date="2021-09-24T17:38:00Z">
        <w:r>
          <w:delText xml:space="preserve"> as well. This in turn has policy</w:delText>
        </w:r>
      </w:del>
      <w:ins w:id="471" w:author="Microsoft Office User" w:date="2021-09-24T17:38:00Z">
        <w:r w:rsidR="00FD661C">
          <w:t>, alongside</w:t>
        </w:r>
      </w:ins>
      <w:r w:rsidR="00FD661C">
        <w:t xml:space="preserve"> implications </w:t>
      </w:r>
      <w:del w:id="472" w:author="Microsoft Office User" w:date="2021-09-24T17:38:00Z">
        <w:r>
          <w:delText>that are critical to consider</w:delText>
        </w:r>
      </w:del>
      <w:ins w:id="473" w:author="Microsoft Office User" w:date="2021-09-24T17:38:00Z">
        <w:r w:rsidR="00FD661C">
          <w:t>for public policy</w:t>
        </w:r>
      </w:ins>
      <w:r w:rsidR="00FD661C">
        <w:t>.</w:t>
      </w:r>
    </w:p>
    <w:p w14:paraId="09401241" w14:textId="77777777" w:rsidR="004451C3" w:rsidRDefault="00FD661C" w:rsidP="00EB0D64">
      <w:pPr>
        <w:pStyle w:val="Heading2"/>
        <w:pPrChange w:id="474" w:author="Microsoft Office User" w:date="2021-09-24T17:38:00Z">
          <w:pPr>
            <w:pStyle w:val="Heading2"/>
            <w:spacing w:before="0"/>
          </w:pPr>
        </w:pPrChange>
      </w:pPr>
      <w:bookmarkStart w:id="475" w:name="predicting-early-diagnosis-and-intervent"/>
      <w:r>
        <w:t>Predicting early diagnosis and intervention</w:t>
      </w:r>
      <w:bookmarkEnd w:id="475"/>
    </w:p>
    <w:p w14:paraId="7A08ECD9" w14:textId="171D69FF" w:rsidR="004451C3" w:rsidRDefault="00FD661C" w:rsidP="00EB0D64">
      <w:pPr>
        <w:pStyle w:val="FirstParagraph"/>
        <w:pPrChange w:id="476" w:author="Microsoft Office User" w:date="2021-09-24T17:38:00Z">
          <w:pPr>
            <w:pStyle w:val="FirstParagraph"/>
            <w:spacing w:before="0" w:after="0"/>
          </w:pPr>
        </w:pPrChange>
      </w:pPr>
      <w:r>
        <w:t xml:space="preserve">Our exploration of the implementation of 1-3-6 guidelines revealed that only </w:t>
      </w:r>
      <w:del w:id="477" w:author="Microsoft Office User" w:date="2021-09-24T17:38:00Z">
        <w:r w:rsidR="00C87987">
          <w:delText>36.84</w:delText>
        </w:r>
      </w:del>
      <w:ins w:id="478" w:author="Microsoft Office User" w:date="2021-09-24T17:38:00Z">
        <w:r>
          <w:t>37.23</w:t>
        </w:r>
      </w:ins>
      <w:r>
        <w:t>% of children met the EHDI guidance for diagnosis by 3 months and intervention by 6 months</w:t>
      </w:r>
      <w:del w:id="479" w:author="Microsoft Office User" w:date="2021-09-24T17:38:00Z">
        <w:r w:rsidR="00C87987">
          <w:delText>, despite ample evidence suggesting early diagnosis and intervention improve language outcomes</w:delText>
        </w:r>
      </w:del>
      <w:ins w:id="480" w:author="Microsoft Office User" w:date="2021-09-24T17:38:00Z">
        <w:r>
          <w:t>. Our results were consistent with prior work</w:t>
        </w:r>
      </w:ins>
      <w:r>
        <w:t xml:space="preserve"> (e.g., Yoshinaga-</w:t>
      </w:r>
      <w:proofErr w:type="spellStart"/>
      <w:r>
        <w:t>Itano</w:t>
      </w:r>
      <w:proofErr w:type="spellEnd"/>
      <w:del w:id="481" w:author="Microsoft Office User" w:date="2021-09-24T17:38:00Z">
        <w:r w:rsidR="00C87987">
          <w:delText>, Sedey, Coulter, &amp; Mehl,</w:delText>
        </w:r>
      </w:del>
      <w:ins w:id="482" w:author="Microsoft Office User" w:date="2021-09-24T17:38:00Z">
        <w:r>
          <w:t xml:space="preserve"> et al.,</w:t>
        </w:r>
      </w:ins>
      <w:r>
        <w:t xml:space="preserve"> 1998</w:t>
      </w:r>
      <w:del w:id="483" w:author="Microsoft Office User" w:date="2021-09-24T17:38:00Z">
        <w:r w:rsidR="00C87987">
          <w:delText xml:space="preserve"> @ching2013). Children in our sample</w:delText>
        </w:r>
      </w:del>
      <w:ins w:id="484" w:author="Microsoft Office User" w:date="2021-09-24T17:38:00Z">
        <w:r>
          <w:t>; Ching et al., 2013), finding that children</w:t>
        </w:r>
      </w:ins>
      <w:r>
        <w:t xml:space="preserve"> who met </w:t>
      </w:r>
      <w:del w:id="485" w:author="Microsoft Office User" w:date="2021-09-24T17:38:00Z">
        <w:r w:rsidR="00C87987">
          <w:delText>1-3-6</w:delText>
        </w:r>
      </w:del>
      <w:ins w:id="486" w:author="Microsoft Office User" w:date="2021-09-24T17:38:00Z">
        <w:r>
          <w:t>the</w:t>
        </w:r>
      </w:ins>
      <w:r>
        <w:t xml:space="preserve"> guidelines were 3.</w:t>
      </w:r>
      <w:del w:id="487" w:author="Microsoft Office User" w:date="2021-09-24T17:38:00Z">
        <w:r w:rsidR="00C87987">
          <w:delText>62</w:delText>
        </w:r>
      </w:del>
      <w:ins w:id="488" w:author="Microsoft Office User" w:date="2021-09-24T17:38:00Z">
        <w:r>
          <w:t>71</w:t>
        </w:r>
      </w:ins>
      <w:r>
        <w:t xml:space="preserve"> months </w:t>
      </w:r>
      <w:r>
        <w:rPr>
          <w:i/>
        </w:rPr>
        <w:t>less</w:t>
      </w:r>
      <w:r>
        <w:t xml:space="preserve"> delayed in spoken vocabulary than children who were late to receive diagnosis and/or services. </w:t>
      </w:r>
      <w:del w:id="489" w:author="Microsoft Office User" w:date="2021-09-24T17:38:00Z">
        <w:r w:rsidR="00C87987">
          <w:delText>With these demonstrable benefits in mind, our sample, by</w:delText>
        </w:r>
      </w:del>
      <w:ins w:id="490" w:author="Microsoft Office User" w:date="2021-09-24T17:38:00Z">
        <w:r>
          <w:t>By</w:t>
        </w:r>
      </w:ins>
      <w:r>
        <w:t xml:space="preserve"> dint of accepting all children receiving early intervention services in one state, </w:t>
      </w:r>
      <w:del w:id="491" w:author="Microsoft Office User" w:date="2021-09-24T17:38:00Z">
        <w:r w:rsidR="00C87987">
          <w:delText>was able to explore naturally occurring variance in</w:delText>
        </w:r>
      </w:del>
      <w:ins w:id="492" w:author="Microsoft Office User" w:date="2021-09-24T17:38:00Z">
        <w:r>
          <w:t>our dataset let us delve deeper into</w:t>
        </w:r>
      </w:ins>
      <w:r>
        <w:t xml:space="preserve"> </w:t>
      </w:r>
      <w:r>
        <w:rPr>
          <w:i/>
        </w:rPr>
        <w:t>who</w:t>
      </w:r>
      <w:r>
        <w:t xml:space="preserve"> received on-time diagnosis and intervention.</w:t>
      </w:r>
    </w:p>
    <w:p w14:paraId="43734B99" w14:textId="77777777" w:rsidR="004451C3" w:rsidRDefault="00FD661C" w:rsidP="00EB0D64">
      <w:pPr>
        <w:pStyle w:val="Heading3"/>
        <w:framePr w:wrap="around"/>
        <w:pPrChange w:id="493" w:author="Microsoft Office User" w:date="2021-09-24T17:38:00Z">
          <w:pPr>
            <w:pStyle w:val="Heading3"/>
            <w:framePr w:wrap="around"/>
            <w:spacing w:line="480" w:lineRule="auto"/>
          </w:pPr>
        </w:pPrChange>
      </w:pPr>
      <w:bookmarkStart w:id="494" w:name="diagnosis"/>
      <w:r>
        <w:t>Diagnosis.</w:t>
      </w:r>
      <w:bookmarkEnd w:id="494"/>
    </w:p>
    <w:p w14:paraId="392815B5" w14:textId="783F5A5D" w:rsidR="004451C3" w:rsidRDefault="00FD661C" w:rsidP="00EB0D64">
      <w:pPr>
        <w:pStyle w:val="FirstParagraph"/>
        <w:pPrChange w:id="495" w:author="Microsoft Office User" w:date="2021-09-24T17:38:00Z">
          <w:pPr>
            <w:pStyle w:val="FirstParagraph"/>
            <w:spacing w:before="0" w:after="0"/>
          </w:pPr>
        </w:pPrChange>
      </w:pPr>
      <w:r>
        <w:t>Having health issues or a non-English language background predicted later diagnosis. Children with health issues were diagnosed 3.</w:t>
      </w:r>
      <w:del w:id="496" w:author="Microsoft Office User" w:date="2021-09-24T17:38:00Z">
        <w:r w:rsidR="00C87987">
          <w:delText>70</w:delText>
        </w:r>
      </w:del>
      <w:ins w:id="497" w:author="Microsoft Office User" w:date="2021-09-24T17:38:00Z">
        <w:r>
          <w:t>57</w:t>
        </w:r>
      </w:ins>
      <w:r>
        <w:t xml:space="preserve"> months later than infants without health issues. </w:t>
      </w:r>
      <w:del w:id="498" w:author="Microsoft Office User" w:date="2021-09-24T17:38:00Z">
        <w:r w:rsidR="00C87987">
          <w:delText>One possible explanation is that the</w:delText>
        </w:r>
      </w:del>
      <w:ins w:id="499" w:author="Microsoft Office User" w:date="2021-09-24T17:38:00Z">
        <w:r>
          <w:t>For a small fraction of cases, this may have been because</w:t>
        </w:r>
      </w:ins>
      <w:r>
        <w:t xml:space="preserve"> health issues caused acquired hearing loss</w:t>
      </w:r>
      <w:del w:id="500" w:author="Microsoft Office User" w:date="2021-09-24T17:38:00Z">
        <w:r w:rsidR="00C87987">
          <w:delText xml:space="preserve"> that wouldn’t be detected by the newborn hearing screening, thus</w:delText>
        </w:r>
      </w:del>
      <w:ins w:id="501" w:author="Microsoft Office User" w:date="2021-09-24T17:38:00Z">
        <w:r>
          <w:t>,</w:t>
        </w:r>
      </w:ins>
      <w:r>
        <w:t xml:space="preserve"> delaying </w:t>
      </w:r>
      <w:ins w:id="502" w:author="Microsoft Office User" w:date="2021-09-24T17:38:00Z">
        <w:r>
          <w:t xml:space="preserve">its </w:t>
        </w:r>
      </w:ins>
      <w:r>
        <w:t>identification</w:t>
      </w:r>
      <w:del w:id="503" w:author="Microsoft Office User" w:date="2021-09-24T17:38:00Z">
        <w:r w:rsidR="00C87987">
          <w:delText xml:space="preserve"> of hearing loss. In our sample, 16 of the 36 children with health issues had conditions that might cause acquired hearing loss (i.e., meningitis, sepsis, jaundice, seizures, hydrocephalus, MRSA, anemia, frequent fevers, cytomegalovirus). While acquired hearing loss may be one driver of delayed diagnosis for children with health issues, this accounts for only a fraction of the subpopulation with health issues. Another possible explanation is that the health issues required more pressing medical attention than the possible hearing loss. For instance,</w:delText>
        </w:r>
      </w:del>
      <w:ins w:id="504" w:author="Microsoft Office User" w:date="2021-09-24T17:38:00Z">
        <w:r>
          <w:rPr>
            <w:rStyle w:val="FootnoteReference"/>
          </w:rPr>
          <w:footnoteReference w:id="10"/>
        </w:r>
        <w:r>
          <w:t>. Of course, some situations may require</w:t>
        </w:r>
      </w:ins>
      <w:r>
        <w:t xml:space="preserve"> families and medical providers</w:t>
      </w:r>
      <w:del w:id="507" w:author="Microsoft Office User" w:date="2021-09-24T17:38:00Z">
        <w:r w:rsidR="00C87987">
          <w:delText xml:space="preserve"> are likely</w:delText>
        </w:r>
      </w:del>
      <w:r>
        <w:t xml:space="preserve"> to prioritize treatment for certain health issues (e.g., surgery for congenital heart defect) over diagnostic audiology services. </w:t>
      </w:r>
      <w:del w:id="508" w:author="Microsoft Office User" w:date="2021-09-24T17:38:00Z">
        <w:r w:rsidR="00C87987">
          <w:delText>Nevertheless, it is possible</w:delText>
        </w:r>
      </w:del>
      <w:ins w:id="509" w:author="Microsoft Office User" w:date="2021-09-24T17:38:00Z">
        <w:r>
          <w:t>That said, our results raise the possibility</w:t>
        </w:r>
      </w:ins>
      <w:r>
        <w:t xml:space="preserve"> that </w:t>
      </w:r>
      <w:del w:id="510" w:author="Microsoft Office User" w:date="2021-09-24T17:38:00Z">
        <w:r w:rsidR="00C87987">
          <w:lastRenderedPageBreak/>
          <w:delText xml:space="preserve">in some cases, </w:delText>
        </w:r>
      </w:del>
      <w:r>
        <w:t xml:space="preserve">clinician awareness of </w:t>
      </w:r>
      <w:del w:id="511" w:author="Microsoft Office User" w:date="2021-09-24T17:38:00Z">
        <w:r w:rsidR="00C87987">
          <w:delText xml:space="preserve">the </w:delText>
        </w:r>
      </w:del>
      <w:r>
        <w:t xml:space="preserve">increased delays in language </w:t>
      </w:r>
      <w:del w:id="512" w:author="Microsoft Office User" w:date="2021-09-24T17:38:00Z">
        <w:r w:rsidR="00C87987">
          <w:delText>related</w:delText>
        </w:r>
      </w:del>
      <w:ins w:id="513" w:author="Microsoft Office User" w:date="2021-09-24T17:38:00Z">
        <w:r>
          <w:t>linked</w:t>
        </w:r>
      </w:ins>
      <w:r>
        <w:t xml:space="preserve"> to </w:t>
      </w:r>
      <w:ins w:id="514" w:author="Microsoft Office User" w:date="2021-09-24T17:38:00Z">
        <w:r>
          <w:t xml:space="preserve">the prevalence of </w:t>
        </w:r>
      </w:ins>
      <w:r>
        <w:t>health issues</w:t>
      </w:r>
      <w:del w:id="515" w:author="Microsoft Office User" w:date="2021-09-24T17:38:00Z">
        <w:r w:rsidR="00C87987">
          <w:delText xml:space="preserve"> more broadly</w:delText>
        </w:r>
      </w:del>
      <w:r>
        <w:t xml:space="preserve"> may facilitate improvements in timely diagnosis.</w:t>
      </w:r>
    </w:p>
    <w:p w14:paraId="51D59486" w14:textId="56116CBD" w:rsidR="004451C3" w:rsidRDefault="00FD661C" w:rsidP="00EB0D64">
      <w:pPr>
        <w:pStyle w:val="BodyText"/>
        <w:pPrChange w:id="516" w:author="Microsoft Office User" w:date="2021-09-24T17:38:00Z">
          <w:pPr>
            <w:pStyle w:val="BodyText"/>
            <w:spacing w:before="0" w:after="0"/>
          </w:pPr>
        </w:pPrChange>
      </w:pPr>
      <w:r>
        <w:t>Language background too predicted age at diagnosis</w:t>
      </w:r>
      <w:del w:id="517" w:author="Microsoft Office User" w:date="2021-09-24T17:38:00Z">
        <w:r w:rsidR="00C87987">
          <w:delText>. Infants</w:delText>
        </w:r>
      </w:del>
      <w:ins w:id="518" w:author="Microsoft Office User" w:date="2021-09-24T17:38:00Z">
        <w:r>
          <w:t>, such that infants</w:t>
        </w:r>
      </w:ins>
      <w:r>
        <w:t xml:space="preserve"> from Spanish-speaking families were diagnosed 3.</w:t>
      </w:r>
      <w:del w:id="519" w:author="Microsoft Office User" w:date="2021-09-24T17:38:00Z">
        <w:r w:rsidR="00C87987">
          <w:delText>78</w:delText>
        </w:r>
      </w:del>
      <w:ins w:id="520" w:author="Microsoft Office User" w:date="2021-09-24T17:38:00Z">
        <w:r>
          <w:t>79</w:t>
        </w:r>
      </w:ins>
      <w:r>
        <w:t xml:space="preserve"> months later than infants from English-speaking families. This may be due to cultural differences in attitudes towards deafness (Caballero, Muñoz, Schultz, Graham, &amp; </w:t>
      </w:r>
      <w:proofErr w:type="spellStart"/>
      <w:r>
        <w:t>Meibos</w:t>
      </w:r>
      <w:proofErr w:type="spellEnd"/>
      <w:r>
        <w:t xml:space="preserve">, 2018; Rodriguez &amp; Allen, 2020; Steinberg, Bain, Li, Delgado, &amp; </w:t>
      </w:r>
      <w:proofErr w:type="spellStart"/>
      <w:r>
        <w:t>Ruperto</w:t>
      </w:r>
      <w:proofErr w:type="spellEnd"/>
      <w:r>
        <w:t xml:space="preserve">, 2003) or </w:t>
      </w:r>
      <w:del w:id="521" w:author="Microsoft Office User" w:date="2021-09-24T17:38:00Z">
        <w:r w:rsidR="00C87987">
          <w:delText xml:space="preserve">it may result from </w:delText>
        </w:r>
      </w:del>
      <w:r>
        <w:t>a lack of linguistically accessible and culturally appropriate audiology services. Only 5.6% of American audiologists identify as bilingual service providers (ASHA, 2019), and services from a monolingual provider may be insufficient</w:t>
      </w:r>
      <w:del w:id="522" w:author="Microsoft Office User" w:date="2021-09-24T17:38:00Z">
        <w:r w:rsidR="00C87987">
          <w:delText>. To this point, Caballero et al. (2017) found that Hispanic-American parents of DHH children wish for more concrete resources, comprehensive information, and emotional support from their audiologist. In a nationwide survey of audiologists, the majority of audiologists reported that language barriers presented a major challenge in working with Spanish-speaking families, specifically</w:delText>
        </w:r>
      </w:del>
      <w:ins w:id="523" w:author="Microsoft Office User" w:date="2021-09-24T17:38:00Z">
        <w:r>
          <w:t>, particularly</w:t>
        </w:r>
      </w:ins>
      <w:r>
        <w:t xml:space="preserve"> in obtaining the child’s case history and providing recommendations for follow-up services (Abreu, </w:t>
      </w:r>
      <w:proofErr w:type="spellStart"/>
      <w:r>
        <w:t>Adriatico</w:t>
      </w:r>
      <w:proofErr w:type="spellEnd"/>
      <w:r>
        <w:t xml:space="preserve">, &amp; </w:t>
      </w:r>
      <w:proofErr w:type="spellStart"/>
      <w:r>
        <w:t>DePierro</w:t>
      </w:r>
      <w:proofErr w:type="spellEnd"/>
      <w:r>
        <w:t>, 2011).</w:t>
      </w:r>
    </w:p>
    <w:p w14:paraId="09AFB55F" w14:textId="77777777" w:rsidR="004451C3" w:rsidRDefault="00FD661C" w:rsidP="00EB0D64">
      <w:pPr>
        <w:pStyle w:val="Heading3"/>
        <w:framePr w:wrap="around"/>
        <w:pPrChange w:id="524" w:author="Microsoft Office User" w:date="2021-09-24T17:38:00Z">
          <w:pPr>
            <w:pStyle w:val="Heading3"/>
            <w:framePr w:h="306" w:hRule="exact" w:wrap="around" w:y="32"/>
            <w:spacing w:line="480" w:lineRule="auto"/>
          </w:pPr>
        </w:pPrChange>
      </w:pPr>
      <w:bookmarkStart w:id="525" w:name="intervention"/>
      <w:r>
        <w:t>Intervention.</w:t>
      </w:r>
      <w:bookmarkEnd w:id="525"/>
    </w:p>
    <w:p w14:paraId="34CDA513" w14:textId="328FACA4" w:rsidR="004451C3" w:rsidRDefault="00FD661C" w:rsidP="00EB0D64">
      <w:pPr>
        <w:pStyle w:val="FirstParagraph"/>
        <w:pPrChange w:id="526" w:author="Microsoft Office User" w:date="2021-09-24T17:38:00Z">
          <w:pPr>
            <w:pStyle w:val="FirstParagraph"/>
            <w:spacing w:before="0" w:after="0"/>
          </w:pPr>
        </w:pPrChange>
      </w:pPr>
      <w:r>
        <w:t>As expected, more severe hearing loss predicted earlier intervention</w:t>
      </w:r>
      <w:del w:id="527" w:author="Microsoft Office User" w:date="2021-09-24T17:38:00Z">
        <w:r w:rsidR="00C87987">
          <w:delText>, such that for every additional 10 dB HL, predicted age at intervention was 0.93 month earlier.</w:delText>
        </w:r>
      </w:del>
      <w:ins w:id="528" w:author="Microsoft Office User" w:date="2021-09-24T17:38:00Z">
        <w:r>
          <w:t>.</w:t>
        </w:r>
      </w:ins>
      <w:r>
        <w:t xml:space="preserve"> This </w:t>
      </w:r>
      <w:del w:id="529" w:author="Microsoft Office User" w:date="2021-09-24T17:38:00Z">
        <w:r w:rsidR="00C87987">
          <w:delText>converges with findings by Harrison, Roush, and Wallace (2003) in which severe-</w:delText>
        </w:r>
      </w:del>
      <w:ins w:id="530" w:author="Microsoft Office User" w:date="2021-09-24T17:38:00Z">
        <w:r>
          <w:t xml:space="preserve">may be due </w:t>
        </w:r>
      </w:ins>
      <w:r>
        <w:t>to</w:t>
      </w:r>
      <w:del w:id="531" w:author="Microsoft Office User" w:date="2021-09-24T17:38:00Z">
        <w:r w:rsidR="00C87987">
          <w:delText>-profound hearing loss was diagnosed 2-5 months earlier than mild-to-moderate hearing loss. Parents</w:delText>
        </w:r>
      </w:del>
      <w:ins w:id="532" w:author="Microsoft Office User" w:date="2021-09-24T17:38:00Z">
        <w:r>
          <w:t xml:space="preserve"> parents</w:t>
        </w:r>
      </w:ins>
      <w:r>
        <w:t xml:space="preserve"> and clinicians </w:t>
      </w:r>
      <w:del w:id="533" w:author="Microsoft Office User" w:date="2021-09-24T17:38:00Z">
        <w:r w:rsidR="00C87987">
          <w:delText>may adopt</w:delText>
        </w:r>
      </w:del>
      <w:ins w:id="534" w:author="Microsoft Office User" w:date="2021-09-24T17:38:00Z">
        <w:r>
          <w:t>adopting</w:t>
        </w:r>
      </w:ins>
      <w:r>
        <w:t xml:space="preserve"> a wait-and-see approach to intervention for children with some residual hearing</w:t>
      </w:r>
      <w:del w:id="535" w:author="Microsoft Office User" w:date="2021-09-24T17:38:00Z">
        <w:r w:rsidR="00C87987">
          <w:delText>. Nevertheless,</w:delText>
        </w:r>
      </w:del>
      <w:ins w:id="536" w:author="Microsoft Office User" w:date="2021-09-24T17:38:00Z">
        <w:r>
          <w:t>, despite associations between</w:t>
        </w:r>
      </w:ins>
      <w:r>
        <w:t xml:space="preserve"> mild-to-moderate hearing loss</w:t>
      </w:r>
      <w:del w:id="537" w:author="Microsoft Office User" w:date="2021-09-24T17:38:00Z">
        <w:r w:rsidR="00C87987">
          <w:delText xml:space="preserve"> is associated with</w:delText>
        </w:r>
      </w:del>
      <w:ins w:id="538" w:author="Microsoft Office User" w:date="2021-09-24T17:38:00Z">
        <w:r>
          <w:t>, and</w:t>
        </w:r>
      </w:ins>
      <w:r>
        <w:t xml:space="preserve"> language delays and academic challenges (Blair, Peterson, &amp; Viehweg, 1985; Delage &amp; </w:t>
      </w:r>
      <w:proofErr w:type="spellStart"/>
      <w:r>
        <w:t>Tuller</w:t>
      </w:r>
      <w:proofErr w:type="spellEnd"/>
      <w:r>
        <w:t>, 2007</w:t>
      </w:r>
      <w:del w:id="539" w:author="Microsoft Office User" w:date="2021-09-24T17:38:00Z">
        <w:r w:rsidR="00C87987">
          <w:delText>), which early</w:delText>
        </w:r>
      </w:del>
      <w:ins w:id="540" w:author="Microsoft Office User" w:date="2021-09-24T17:38:00Z">
        <w:r>
          <w:t>). Early</w:t>
        </w:r>
      </w:ins>
      <w:r>
        <w:t xml:space="preserve"> intervention may </w:t>
      </w:r>
      <w:ins w:id="541" w:author="Microsoft Office User" w:date="2021-09-24T17:38:00Z">
        <w:r>
          <w:t xml:space="preserve">help </w:t>
        </w:r>
      </w:ins>
      <w:r>
        <w:t>offset</w:t>
      </w:r>
      <w:ins w:id="542" w:author="Microsoft Office User" w:date="2021-09-24T17:38:00Z">
        <w:r>
          <w:t xml:space="preserve"> these associations</w:t>
        </w:r>
      </w:ins>
      <w:r>
        <w:t>.</w:t>
      </w:r>
    </w:p>
    <w:p w14:paraId="5042A025" w14:textId="50A11770" w:rsidR="004451C3" w:rsidRDefault="00FD661C" w:rsidP="00EB0D64">
      <w:pPr>
        <w:pStyle w:val="BodyText"/>
        <w:pPrChange w:id="543" w:author="Microsoft Office User" w:date="2021-09-24T17:38:00Z">
          <w:pPr>
            <w:pStyle w:val="BodyText"/>
            <w:spacing w:before="0" w:after="0"/>
          </w:pPr>
        </w:pPrChange>
      </w:pPr>
      <w:r>
        <w:t xml:space="preserve">Age at start of services was also associated with age at diagnosis: for </w:t>
      </w:r>
      <w:del w:id="544" w:author="Microsoft Office User" w:date="2021-09-24T17:38:00Z">
        <w:r w:rsidR="00C87987">
          <w:delText>every</w:delText>
        </w:r>
      </w:del>
      <w:ins w:id="545" w:author="Microsoft Office User" w:date="2021-09-24T17:38:00Z">
        <w:r>
          <w:t>each</w:t>
        </w:r>
      </w:ins>
      <w:r>
        <w:t xml:space="preserve"> month diagnosis was </w:t>
      </w:r>
      <w:proofErr w:type="gramStart"/>
      <w:r>
        <w:t>delayed,</w:t>
      </w:r>
      <w:proofErr w:type="gramEnd"/>
      <w:r>
        <w:t xml:space="preserve"> intervention was delayed by 2.80 weeks. Ching et al. (2013) found that age at intervention predicted better outcomes for DHH children, above and beyond age at diagnosis. Of course, these two variables are related, </w:t>
      </w:r>
      <w:del w:id="546" w:author="Microsoft Office User" w:date="2021-09-24T17:38:00Z">
        <w:r w:rsidR="00C87987">
          <w:delText>such that we cannot hope to achieve</w:delText>
        </w:r>
      </w:del>
      <w:ins w:id="547" w:author="Microsoft Office User" w:date="2021-09-24T17:38:00Z">
        <w:r>
          <w:t>underscoring the importance of</w:t>
        </w:r>
      </w:ins>
      <w:r>
        <w:t xml:space="preserve"> early </w:t>
      </w:r>
      <w:del w:id="548" w:author="Microsoft Office User" w:date="2021-09-24T17:38:00Z">
        <w:r w:rsidR="00C87987">
          <w:delText xml:space="preserve">intervention goals without ensuring children receive timely </w:delText>
        </w:r>
      </w:del>
      <w:r>
        <w:t>diagnosis</w:t>
      </w:r>
      <w:del w:id="549" w:author="Microsoft Office User" w:date="2021-09-24T17:38:00Z">
        <w:r w:rsidR="00C87987">
          <w:delText>. Early diagnosis puts</w:delText>
        </w:r>
      </w:del>
      <w:ins w:id="550" w:author="Microsoft Office User" w:date="2021-09-24T17:38:00Z">
        <w:r>
          <w:t xml:space="preserve"> for putting</w:t>
        </w:r>
      </w:ins>
      <w:r>
        <w:t xml:space="preserve"> children in the pipeline towards </w:t>
      </w:r>
      <w:del w:id="551" w:author="Microsoft Office User" w:date="2021-09-24T17:38:00Z">
        <w:r w:rsidR="00C87987">
          <w:delText xml:space="preserve">intervention </w:delText>
        </w:r>
      </w:del>
      <w:r>
        <w:t>earlier</w:t>
      </w:r>
      <w:ins w:id="552" w:author="Microsoft Office User" w:date="2021-09-24T17:38:00Z">
        <w:r>
          <w:t xml:space="preserve"> intervention</w:t>
        </w:r>
      </w:ins>
      <w:r>
        <w:t>.</w:t>
      </w:r>
    </w:p>
    <w:p w14:paraId="270687E8" w14:textId="4F0D1368" w:rsidR="004451C3" w:rsidRDefault="00FD661C" w:rsidP="00EB0D64">
      <w:pPr>
        <w:pStyle w:val="BodyText"/>
        <w:pPrChange w:id="553" w:author="Microsoft Office User" w:date="2021-09-24T17:38:00Z">
          <w:pPr>
            <w:pStyle w:val="BodyText"/>
            <w:spacing w:before="0" w:after="0"/>
          </w:pPr>
        </w:pPrChange>
      </w:pPr>
      <w:r>
        <w:lastRenderedPageBreak/>
        <w:t xml:space="preserve">Finally, it’s important to note that this sample is composed of children receiving birth-to-3 services. </w:t>
      </w:r>
      <w:del w:id="554" w:author="Microsoft Office User" w:date="2021-09-24T17:38:00Z">
        <w:r w:rsidR="00C87987">
          <w:delText>An estimated 67% of children with hearing loss enroll in early intervention services (CDC, 2018). While this represents a tremendous step forward in prompt early intervention services relative to just a few decades ago, early intervention may not be early enough. Less than 39% of our sample of children in early intervention meet the 6-month EHDI benchmark. Furthermore, an unknown fraction of the DHH population in North Carolina aren’t included in this analysis because they have not been enrolled in services by 36 months. The AAP estimates that almost 36% of infants who do not pass a newborn hearing screening are lost to follow-up. Assuming that the population of children in early intervention only represents two thirds of the population with hearing loss,</w:delText>
        </w:r>
      </w:del>
      <w:ins w:id="555" w:author="Microsoft Office User" w:date="2021-09-24T17:38:00Z">
        <w:r>
          <w:t>Less than 40% of our sample of children in early intervention meet the 6-month EHDI benchmark. Given that only about 67% of children with hearing loss enroll in early intervention services (CDC, 2018),</w:t>
        </w:r>
      </w:ins>
      <w:r>
        <w:t xml:space="preserve"> our data suggest that the actual proportion of DHH children who receive intervention by the EHDI-recommended 6 months may be closer to 26%. These children may not receive clinical support until school-age or later, exacerbating concerns for language development, which lays an important foundation for literacy and academic success (Hemphill &amp; Tivnan, 2008; Stæhr, 2008).</w:t>
      </w:r>
    </w:p>
    <w:p w14:paraId="4098884D" w14:textId="77777777" w:rsidR="004451C3" w:rsidRDefault="00FD661C" w:rsidP="00EB0D64">
      <w:pPr>
        <w:pStyle w:val="Heading2"/>
        <w:pPrChange w:id="556" w:author="Microsoft Office User" w:date="2021-09-24T17:38:00Z">
          <w:pPr>
            <w:pStyle w:val="Heading2"/>
            <w:spacing w:before="0"/>
          </w:pPr>
        </w:pPrChange>
      </w:pPr>
      <w:bookmarkStart w:id="557" w:name="educational-and-clinical-implications"/>
      <w:r>
        <w:t>Educational and Clinical Implications</w:t>
      </w:r>
      <w:bookmarkEnd w:id="557"/>
    </w:p>
    <w:p w14:paraId="36B1D494" w14:textId="43AE4FF4" w:rsidR="004451C3" w:rsidRDefault="00FD661C" w:rsidP="00EB0D64">
      <w:pPr>
        <w:pStyle w:val="FirstParagraph"/>
        <w:pPrChange w:id="558" w:author="Microsoft Office User" w:date="2021-09-24T17:38:00Z">
          <w:pPr>
            <w:pStyle w:val="FirstParagraph"/>
            <w:spacing w:before="0" w:after="0"/>
          </w:pPr>
        </w:pPrChange>
      </w:pPr>
      <w:r>
        <w:t xml:space="preserve">Despite high rates of newborn hearing screening in North Carolina, and even relatively high rates of diagnosis by 3 months (66/100 children in our sample), most children </w:t>
      </w:r>
      <w:del w:id="559" w:author="Microsoft Office User" w:date="2021-09-24T17:38:00Z">
        <w:r w:rsidR="00C87987">
          <w:delText xml:space="preserve">in our sample </w:delText>
        </w:r>
      </w:del>
      <w:r>
        <w:t>did not meet the 1-3-6 guidelines. Based on our analyses, we have the following recommendations for increasing attainment of 1-3-6 guidelines:</w:t>
      </w:r>
    </w:p>
    <w:p w14:paraId="5F350D1A" w14:textId="77777777" w:rsidR="004451C3" w:rsidRDefault="00FD661C" w:rsidP="00EB0D64">
      <w:pPr>
        <w:pStyle w:val="ListParagraph"/>
        <w:numPr>
          <w:ilvl w:val="0"/>
          <w:numId w:val="19"/>
        </w:numPr>
        <w:pPrChange w:id="560" w:author="Microsoft Office User" w:date="2021-09-24T17:38:00Z">
          <w:pPr>
            <w:numPr>
              <w:numId w:val="15"/>
            </w:numPr>
            <w:tabs>
              <w:tab w:val="num" w:pos="0"/>
            </w:tabs>
            <w:spacing w:before="0" w:after="0"/>
            <w:ind w:left="480" w:hanging="480"/>
          </w:pPr>
        </w:pPrChange>
      </w:pPr>
      <w:r>
        <w:t>Frequent hearing screenings for children receiving medical or therapeutic care for health issues.</w:t>
      </w:r>
    </w:p>
    <w:p w14:paraId="11448866" w14:textId="77777777" w:rsidR="004451C3" w:rsidRDefault="00FD661C" w:rsidP="00EB0D64">
      <w:pPr>
        <w:pStyle w:val="ListParagraph"/>
        <w:numPr>
          <w:ilvl w:val="0"/>
          <w:numId w:val="19"/>
        </w:numPr>
        <w:pPrChange w:id="561" w:author="Microsoft Office User" w:date="2021-09-24T17:38:00Z">
          <w:pPr>
            <w:numPr>
              <w:numId w:val="15"/>
            </w:numPr>
            <w:tabs>
              <w:tab w:val="num" w:pos="0"/>
            </w:tabs>
            <w:spacing w:before="0" w:after="0"/>
            <w:ind w:left="480" w:hanging="480"/>
          </w:pPr>
        </w:pPrChange>
      </w:pPr>
      <w:r>
        <w:t>Service coordination for families balancing multiple co-occurring conditions.</w:t>
      </w:r>
    </w:p>
    <w:p w14:paraId="0D315E64" w14:textId="77777777" w:rsidR="004451C3" w:rsidRDefault="00FD661C" w:rsidP="00EB0D64">
      <w:pPr>
        <w:pStyle w:val="ListParagraph"/>
        <w:numPr>
          <w:ilvl w:val="0"/>
          <w:numId w:val="19"/>
        </w:numPr>
        <w:pPrChange w:id="562" w:author="Microsoft Office User" w:date="2021-09-24T17:38:00Z">
          <w:pPr>
            <w:numPr>
              <w:numId w:val="15"/>
            </w:numPr>
            <w:tabs>
              <w:tab w:val="num" w:pos="0"/>
            </w:tabs>
            <w:spacing w:before="0" w:after="0"/>
            <w:ind w:left="480" w:hanging="480"/>
          </w:pPr>
        </w:pPrChange>
      </w:pPr>
      <w:r>
        <w:t>Expansion of bilingual clinicians both in-person and teletherapy clinicians to provide therapy and service coordination to non-English-speaking families.</w:t>
      </w:r>
    </w:p>
    <w:p w14:paraId="39FED1AF" w14:textId="77777777" w:rsidR="004451C3" w:rsidRDefault="00FD661C" w:rsidP="00EB0D64">
      <w:pPr>
        <w:pStyle w:val="ListParagraph"/>
        <w:numPr>
          <w:ilvl w:val="0"/>
          <w:numId w:val="19"/>
        </w:numPr>
        <w:pPrChange w:id="563" w:author="Microsoft Office User" w:date="2021-09-24T17:38:00Z">
          <w:pPr>
            <w:numPr>
              <w:numId w:val="15"/>
            </w:numPr>
            <w:tabs>
              <w:tab w:val="num" w:pos="0"/>
            </w:tabs>
            <w:spacing w:before="0" w:after="0"/>
            <w:ind w:left="480" w:hanging="480"/>
          </w:pPr>
        </w:pPrChange>
      </w:pPr>
      <w:r>
        <w:t>Provision and encouragement of early intervention services for children with mild to moderate hearing loss.</w:t>
      </w:r>
    </w:p>
    <w:p w14:paraId="7FBEF89E" w14:textId="7DC08269" w:rsidR="004451C3" w:rsidRDefault="00FD661C" w:rsidP="00EB0D64">
      <w:pPr>
        <w:pStyle w:val="FirstParagraph"/>
        <w:pPrChange w:id="564" w:author="Microsoft Office User" w:date="2021-09-24T17:38:00Z">
          <w:pPr>
            <w:pStyle w:val="FirstParagraph"/>
            <w:spacing w:before="0" w:after="0"/>
          </w:pPr>
        </w:pPrChange>
      </w:pPr>
      <w:r>
        <w:t xml:space="preserve">Additionally, the vast majority of children in our sample experienced vocabulary delays (relative to hearing peers), and studies of spoken vocabulary development in older DHH children </w:t>
      </w:r>
      <w:r>
        <w:lastRenderedPageBreak/>
        <w:t>suggest that they may not catch up (Lund, 2016). This should set clinicians and educators on high alert</w:t>
      </w:r>
      <w:del w:id="565" w:author="Microsoft Office User" w:date="2021-09-24T17:38:00Z">
        <w:r w:rsidR="00C87987">
          <w:delText>, due to the demonstrated importance of vocabulary skills in literacy (Stæhr, 2008) and in education more broadly (e.g., Young, 2005; Monroe &amp; Orme, 2002).</w:delText>
        </w:r>
      </w:del>
      <w:ins w:id="566" w:author="Microsoft Office User" w:date="2021-09-24T17:38:00Z">
        <w:r>
          <w:t>.</w:t>
        </w:r>
      </w:ins>
      <w:r>
        <w:t xml:space="preserve"> As early intervention predicts vocabulary outcomes in study after study (including this present study and e.g., Vohr et al., 2008; Ching, Dillon, Leigh, &amp; Cupples, 2018), ensuring intervention by 6 months for all DHH children may be one way to address spoken vocabulary deficits. Another </w:t>
      </w:r>
      <w:del w:id="567" w:author="Microsoft Office User" w:date="2021-09-24T17:38:00Z">
        <w:r w:rsidR="00C87987">
          <w:delText xml:space="preserve">solution: even prior to intervention or amplification, </w:delText>
        </w:r>
      </w:del>
      <w:ins w:id="568" w:author="Microsoft Office User" w:date="2021-09-24T17:38:00Z">
        <w:r>
          <w:t xml:space="preserve">option may be the </w:t>
        </w:r>
      </w:ins>
      <w:r>
        <w:t xml:space="preserve">provision of structured, accessible language input (i.e., sign language) </w:t>
      </w:r>
      <w:del w:id="569" w:author="Microsoft Office User" w:date="2021-09-24T17:38:00Z">
        <w:r w:rsidR="00C87987">
          <w:delText>may mitigate</w:delText>
        </w:r>
      </w:del>
      <w:ins w:id="570" w:author="Microsoft Office User" w:date="2021-09-24T17:38:00Z">
        <w:r>
          <w:t>even prior to intervention or amplification, potentially mitigating</w:t>
        </w:r>
      </w:ins>
      <w:r>
        <w:t xml:space="preserve"> negative effects of auditory deprivation on language skills (Davidson, Lillo-Martin, &amp; Pichler, 2014; Hassanzadeh, 2012). </w:t>
      </w:r>
      <w:del w:id="571" w:author="Microsoft Office User" w:date="2021-09-24T17:38:00Z">
        <w:r w:rsidR="00C87987">
          <w:delText>Indeed, while we recognize that</w:delText>
        </w:r>
      </w:del>
      <w:ins w:id="572" w:author="Microsoft Office User" w:date="2021-09-24T17:38:00Z">
        <w:r>
          <w:t>While</w:t>
        </w:r>
      </w:ins>
      <w:r>
        <w:t xml:space="preserve"> learning sign language may pose a challenge for some families for myriad reasons</w:t>
      </w:r>
      <w:del w:id="573" w:author="Microsoft Office User" w:date="2021-09-24T17:38:00Z">
        <w:r w:rsidR="00C87987">
          <w:delText xml:space="preserve">, and </w:delText>
        </w:r>
      </w:del>
      <w:ins w:id="574" w:author="Microsoft Office User" w:date="2021-09-24T17:38:00Z">
        <w:r>
          <w:t xml:space="preserve"> (</w:t>
        </w:r>
      </w:ins>
      <w:r>
        <w:t xml:space="preserve">as </w:t>
      </w:r>
      <w:del w:id="575" w:author="Microsoft Office User" w:date="2021-09-24T17:38:00Z">
        <w:r w:rsidR="00C87987">
          <w:delText>noted above,</w:delText>
        </w:r>
      </w:del>
      <w:ins w:id="576" w:author="Microsoft Office User" w:date="2021-09-24T17:38:00Z">
        <w:r>
          <w:t>underscored by its absence as a communication modality within</w:t>
        </w:r>
      </w:ins>
      <w:r>
        <w:t xml:space="preserve"> our sample</w:t>
      </w:r>
      <w:del w:id="577" w:author="Microsoft Office User" w:date="2021-09-24T17:38:00Z">
        <w:r w:rsidR="00C87987">
          <w:delText xml:space="preserve"> did not use sign language,</w:delText>
        </w:r>
      </w:del>
      <w:ins w:id="578" w:author="Microsoft Office User" w:date="2021-09-24T17:38:00Z">
        <w:r>
          <w:t>),</w:t>
        </w:r>
      </w:ins>
      <w:r>
        <w:t xml:space="preserve"> we nevertheless </w:t>
      </w:r>
      <w:del w:id="579" w:author="Microsoft Office User" w:date="2021-09-24T17:38:00Z">
        <w:r w:rsidR="00C87987">
          <w:delText>feel it is worth underscoring</w:delText>
        </w:r>
      </w:del>
      <w:ins w:id="580" w:author="Microsoft Office User" w:date="2021-09-24T17:38:00Z">
        <w:r>
          <w:t>highlight its potential</w:t>
        </w:r>
      </w:ins>
      <w:r>
        <w:t xml:space="preserve"> as an important language support for DHH children and their families.</w:t>
      </w:r>
    </w:p>
    <w:p w14:paraId="5D57F200" w14:textId="77777777" w:rsidR="0014498D" w:rsidRDefault="00C87987" w:rsidP="00EB0D64">
      <w:pPr>
        <w:pStyle w:val="BodyText"/>
        <w:spacing w:before="0" w:after="0"/>
        <w:rPr>
          <w:del w:id="581" w:author="Microsoft Office User" w:date="2021-09-24T17:38:00Z"/>
        </w:rPr>
      </w:pPr>
      <w:del w:id="582" w:author="Microsoft Office User" w:date="2021-09-24T17:38:00Z">
        <w:r>
          <w:delText xml:space="preserve">In recommending sign language, we endorse the rationale set forth by Hall, Hall, and Caselli (2019). Summarizing their view, they note that spoken language outcomes for DHH children are variable and unpredictable (Ganek, McConkey Robbins, &amp; Niparko, 2012; Szagun &amp; Schramm, 2016), and even in optimal situations, many DHH children do not achieve age-appropriate spoken language outcomes (e.g., Geers et al., 2017). Failing to achieve language proficiency (in any language) confers higher risk of disrupted cognitive, academic, and socioemotional development (Amraei, Amirsalari, &amp; Ajalloueyan, 2017; Dammeyer, 2010; Desselle, 1994; Hall, Levin, &amp; Anderson, 2017; Hrastinski &amp; Wilbur, 2016; Kushalnagar et al., 2011; Schick, De Villiers, De Villiers, &amp; Hoffmeister, 2007). The available data do not suggest that sign language harms spoken language development (Davidson et al., 2014; Park et al., 2013), and in fact, some studies suggest that sign language </w:delText>
        </w:r>
        <w:r>
          <w:rPr>
            <w:i/>
          </w:rPr>
          <w:delText>benefits</w:delText>
        </w:r>
        <w:r>
          <w:delText xml:space="preserve"> spoken language development (e.g., Hassanzadeh, 2012). Providing early access to a natural sign language offers children another path to language mastery, and use of sign language does not preclude learning spoken language. Thus, we encourage sign language use </w:delText>
        </w:r>
        <w:r>
          <w:rPr>
            <w:i/>
          </w:rPr>
          <w:delText>at least</w:delText>
        </w:r>
        <w:r>
          <w:delText xml:space="preserve"> prior to mastery of spoken language, and when possible for the family, we encourage its continued use as a language resource.</w:delText>
        </w:r>
      </w:del>
    </w:p>
    <w:p w14:paraId="5C54C1A1" w14:textId="77777777" w:rsidR="004451C3" w:rsidRDefault="00FD661C" w:rsidP="00EB0D64">
      <w:pPr>
        <w:pStyle w:val="Heading1"/>
        <w:pPrChange w:id="583" w:author="Microsoft Office User" w:date="2021-09-24T17:38:00Z">
          <w:pPr>
            <w:pStyle w:val="Heading1"/>
            <w:spacing w:before="0"/>
          </w:pPr>
        </w:pPrChange>
      </w:pPr>
      <w:bookmarkStart w:id="584" w:name="limitations-and-opportunities-for-future"/>
      <w:r>
        <w:t>Limitations and Opportunities for Future Work</w:t>
      </w:r>
      <w:bookmarkEnd w:id="584"/>
    </w:p>
    <w:p w14:paraId="3A951D9F" w14:textId="11EBCD95" w:rsidR="004451C3" w:rsidRDefault="00FD661C" w:rsidP="00EB0D64">
      <w:pPr>
        <w:pStyle w:val="FirstParagraph"/>
        <w:pPrChange w:id="585" w:author="Microsoft Office User" w:date="2021-09-24T17:38:00Z">
          <w:pPr>
            <w:pStyle w:val="FirstParagraph"/>
            <w:spacing w:before="0" w:after="0"/>
          </w:pPr>
        </w:pPrChange>
      </w:pPr>
      <w:r>
        <w:t>This study represents an important first step in quantifying variability in demographic characteristics, language outcomes, and 1-3-6 attainment. At the same time, it is exploratory, has limited geographic scope, and analyzed data from a (deliberately) high-variability sample.</w:t>
      </w:r>
      <w:del w:id="586" w:author="Microsoft Office User" w:date="2021-09-24T17:38:00Z">
        <w:r w:rsidR="00C87987">
          <w:delText xml:space="preserve"> We see these limitations as opportunities for future investigation into the complex factors influencing DHH children’s outcomes.</w:delText>
        </w:r>
      </w:del>
    </w:p>
    <w:p w14:paraId="059E3854" w14:textId="0BBDC12A" w:rsidR="004451C3" w:rsidRDefault="00FD661C" w:rsidP="00EB0D64">
      <w:pPr>
        <w:pStyle w:val="BodyText"/>
        <w:pPrChange w:id="587" w:author="Microsoft Office User" w:date="2021-09-24T17:38:00Z">
          <w:pPr>
            <w:pStyle w:val="BodyText"/>
            <w:spacing w:before="0" w:after="0"/>
          </w:pPr>
        </w:pPrChange>
      </w:pPr>
      <w:r>
        <w:t xml:space="preserve">Given our exploratory analyses, there were many possible analytic routes. </w:t>
      </w:r>
      <w:del w:id="588" w:author="Microsoft Office User" w:date="2021-09-24T17:38:00Z">
        <w:r w:rsidR="00C87987">
          <w:delText>That said, our results largely converge with or replicate key aspects of past studies (e.g., Ching et al., 2013) and received wisdom among clinicians. In the interest of transparency, these data and all code generating our results are available on our OSF page (</w:delText>
        </w:r>
        <w:r w:rsidR="00543654">
          <w:fldChar w:fldCharType="begin"/>
        </w:r>
        <w:r w:rsidR="00543654">
          <w:delInstrText xml:space="preserve"> HYPERLINK "https://osf.io/kfcs3/" \h </w:delInstrText>
        </w:r>
        <w:r w:rsidR="00543654">
          <w:fldChar w:fldCharType="separate"/>
        </w:r>
        <w:r w:rsidR="00C87987">
          <w:rPr>
            <w:rStyle w:val="Hyperlink"/>
          </w:rPr>
          <w:delText>https://osf.io/kfcs3/</w:delText>
        </w:r>
        <w:r w:rsidR="00543654">
          <w:rPr>
            <w:rStyle w:val="Hyperlink"/>
          </w:rPr>
          <w:fldChar w:fldCharType="end"/>
        </w:r>
        <w:r w:rsidR="00C87987">
          <w:delText>), and we</w:delText>
        </w:r>
      </w:del>
      <w:ins w:id="589" w:author="Microsoft Office User" w:date="2021-09-24T17:38:00Z">
        <w:r>
          <w:t>We</w:t>
        </w:r>
      </w:ins>
      <w:r>
        <w:t xml:space="preserve"> encourage </w:t>
      </w:r>
      <w:del w:id="590" w:author="Microsoft Office User" w:date="2021-09-24T17:38:00Z">
        <w:r w:rsidR="00C87987">
          <w:delText xml:space="preserve">those </w:delText>
        </w:r>
      </w:del>
      <w:r>
        <w:t xml:space="preserve">interested </w:t>
      </w:r>
      <w:ins w:id="591" w:author="Microsoft Office User" w:date="2021-09-24T17:38:00Z">
        <w:r>
          <w:t xml:space="preserve">readers </w:t>
        </w:r>
      </w:ins>
      <w:r>
        <w:t>to explore further analyses</w:t>
      </w:r>
      <w:del w:id="592" w:author="Microsoft Office User" w:date="2021-09-24T17:38:00Z">
        <w:r w:rsidR="00C87987">
          <w:delText>.</w:delText>
        </w:r>
      </w:del>
      <w:ins w:id="593" w:author="Microsoft Office User" w:date="2021-09-24T17:38:00Z">
        <w:r>
          <w:t xml:space="preserve"> using the data and/or code provided on our </w:t>
        </w:r>
        <w:r w:rsidR="00543654">
          <w:fldChar w:fldCharType="begin"/>
        </w:r>
        <w:r w:rsidR="00543654">
          <w:instrText xml:space="preserve"> HYPERLINK "https://osf.io/kfcs3/?view_only=f2a39ed8381c4ba989de2270c50ff342" \h </w:instrText>
        </w:r>
        <w:r w:rsidR="00543654">
          <w:fldChar w:fldCharType="separate"/>
        </w:r>
        <w:r>
          <w:rPr>
            <w:rStyle w:val="Hyperlink"/>
          </w:rPr>
          <w:t>OSF page</w:t>
        </w:r>
        <w:r w:rsidR="00543654">
          <w:rPr>
            <w:rStyle w:val="Hyperlink"/>
          </w:rPr>
          <w:fldChar w:fldCharType="end"/>
        </w:r>
        <w:r>
          <w:t>.</w:t>
        </w:r>
      </w:ins>
    </w:p>
    <w:p w14:paraId="21E3A0A5" w14:textId="1E7A085C" w:rsidR="004451C3" w:rsidRDefault="00FD661C" w:rsidP="00EB0D64">
      <w:pPr>
        <w:pStyle w:val="BodyText"/>
        <w:pPrChange w:id="594" w:author="Microsoft Office User" w:date="2021-09-24T17:38:00Z">
          <w:pPr>
            <w:pStyle w:val="BodyText"/>
            <w:spacing w:before="0" w:after="0"/>
          </w:pPr>
        </w:pPrChange>
      </w:pPr>
      <w:r>
        <w:t>This sample is composed only of children in North Carolina</w:t>
      </w:r>
      <w:del w:id="595" w:author="Microsoft Office User" w:date="2021-09-24T17:38:00Z">
        <w:r w:rsidR="00C87987">
          <w:delText>, and</w:delText>
        </w:r>
      </w:del>
      <w:ins w:id="596" w:author="Microsoft Office User" w:date="2021-09-24T17:38:00Z">
        <w:r>
          <w:t>. While</w:t>
        </w:r>
      </w:ins>
      <w:r>
        <w:t xml:space="preserve"> certain factors vary by country and by state (e.g., diagnosis and early intervention practices; NAD, n.d</w:t>
      </w:r>
      <w:del w:id="597" w:author="Microsoft Office User" w:date="2021-09-24T17:38:00Z">
        <w:r w:rsidR="00C87987">
          <w:delText>.). However, based on other demographic research (Blackorby &amp; Knokey, 2006; Institute, 2014),</w:delText>
        </w:r>
      </w:del>
      <w:ins w:id="598" w:author="Microsoft Office User" w:date="2021-09-24T17:38:00Z">
        <w:r>
          <w:t>.),</w:t>
        </w:r>
      </w:ins>
      <w:r>
        <w:t xml:space="preserve"> our sample largely resembles the national DHH population in terms of degree of hearing loss, percentage of children with additional disabilities, cochlear implant and hearing aid use, language background, and gender</w:t>
      </w:r>
      <w:del w:id="599" w:author="Microsoft Office User" w:date="2021-09-24T17:38:00Z">
        <w:r w:rsidR="00C87987">
          <w:delText>. We would exercise caution</w:delText>
        </w:r>
      </w:del>
      <w:ins w:id="600" w:author="Microsoft Office User" w:date="2021-09-24T17:38:00Z">
        <w:r>
          <w:t xml:space="preserve"> (</w:t>
        </w:r>
        <w:proofErr w:type="spellStart"/>
        <w:r>
          <w:t>Blackorby</w:t>
        </w:r>
        <w:proofErr w:type="spellEnd"/>
        <w:r>
          <w:t xml:space="preserve"> &amp; </w:t>
        </w:r>
        <w:proofErr w:type="spellStart"/>
        <w:r>
          <w:t>Knokey</w:t>
        </w:r>
        <w:proofErr w:type="spellEnd"/>
        <w:r>
          <w:t xml:space="preserve">, 2006; Gallaudet Research Institute, 2014). It did diverge from </w:t>
        </w:r>
        <w:r>
          <w:lastRenderedPageBreak/>
          <w:t>the national sample</w:t>
        </w:r>
      </w:ins>
      <w:r>
        <w:t xml:space="preserve"> in </w:t>
      </w:r>
      <w:del w:id="601" w:author="Microsoft Office User" w:date="2021-09-24T17:38:00Z">
        <w:r w:rsidR="00C87987">
          <w:delText xml:space="preserve">applying these results to </w:delText>
        </w:r>
      </w:del>
      <w:ins w:id="602" w:author="Microsoft Office User" w:date="2021-09-24T17:38:00Z">
        <w:r>
          <w:t xml:space="preserve">communication modality: our sample had no signers while 20% of DHH children have sign as their primary modality (Gallaudet Research Institute, 2014). A similar naturalistic study in </w:t>
        </w:r>
      </w:ins>
      <w:r>
        <w:t>regions where sign language access for DHH children is more common (</w:t>
      </w:r>
      <w:proofErr w:type="gramStart"/>
      <w:r>
        <w:t>e.g.</w:t>
      </w:r>
      <w:proofErr w:type="gramEnd"/>
      <w:r>
        <w:t xml:space="preserve"> Washington D.C.) </w:t>
      </w:r>
      <w:del w:id="603" w:author="Microsoft Office User" w:date="2021-09-24T17:38:00Z">
        <w:r w:rsidR="00C87987">
          <w:delText>A similar naturalistic study in those regions could help illuminate</w:delText>
        </w:r>
      </w:del>
      <w:ins w:id="604" w:author="Microsoft Office User" w:date="2021-09-24T17:38:00Z">
        <w:r>
          <w:t>would be a welcome addition to the present work, in illuminating</w:t>
        </w:r>
      </w:ins>
      <w:r>
        <w:t xml:space="preserve"> the effects of different clinical and demographic factors in a signing population</w:t>
      </w:r>
      <w:ins w:id="605" w:author="Microsoft Office User" w:date="2021-09-24T17:38:00Z">
        <w:r>
          <w:t>. One further limitation to our analyses and to assessing representativeness of the sample is that race and socioeconomic status information was not available</w:t>
        </w:r>
      </w:ins>
      <w:r>
        <w:t>.</w:t>
      </w:r>
    </w:p>
    <w:p w14:paraId="3496A146" w14:textId="57DB71AB" w:rsidR="004451C3" w:rsidRDefault="00FD661C" w:rsidP="00EB0D64">
      <w:pPr>
        <w:pStyle w:val="BodyText"/>
        <w:pPrChange w:id="606" w:author="Microsoft Office User" w:date="2021-09-24T17:38:00Z">
          <w:pPr>
            <w:pStyle w:val="BodyText"/>
            <w:spacing w:before="0" w:after="0"/>
          </w:pPr>
        </w:pPrChange>
      </w:pPr>
      <w:r>
        <w:t>Finally, the considerable variability in the sample did not allow us to easily isolate effects of different factors</w:t>
      </w:r>
      <w:del w:id="607" w:author="Microsoft Office User" w:date="2021-09-24T17:38:00Z">
        <w:r w:rsidR="00C87987">
          <w:delText>. However, as discussed above, this</w:delText>
        </w:r>
      </w:del>
      <w:ins w:id="608" w:author="Microsoft Office User" w:date="2021-09-24T17:38:00Z">
        <w:r>
          <w:t xml:space="preserve"> (e.g., degree vs. amplification). This</w:t>
        </w:r>
      </w:ins>
      <w:r>
        <w:t xml:space="preserve"> reflects real-world variability </w:t>
      </w:r>
      <w:del w:id="609" w:author="Microsoft Office User" w:date="2021-09-24T17:38:00Z">
        <w:r w:rsidR="00C87987">
          <w:delText>that is often does not make sense to isolate. Instead, this limitation</w:delText>
        </w:r>
      </w:del>
      <w:ins w:id="610" w:author="Microsoft Office User" w:date="2021-09-24T17:38:00Z">
        <w:r>
          <w:t>and</w:t>
        </w:r>
      </w:ins>
      <w:r>
        <w:t xml:space="preserve"> would be best addressed by larger sample sizes. As researchers continue to study influences on vocabulary in DHH children, a meta-analytic approach too may be able to better estimate </w:t>
      </w:r>
      <w:del w:id="611" w:author="Microsoft Office User" w:date="2021-09-24T17:38:00Z">
        <w:r w:rsidR="00C87987">
          <w:delText xml:space="preserve">effects and </w:delText>
        </w:r>
      </w:del>
      <w:r>
        <w:t>effect sizes within the varied outcomes of this heterogeneous population.</w:t>
      </w:r>
    </w:p>
    <w:p w14:paraId="11B5D146" w14:textId="77777777" w:rsidR="004451C3" w:rsidRDefault="00FD661C" w:rsidP="00EB0D64">
      <w:pPr>
        <w:pStyle w:val="Heading1"/>
        <w:pPrChange w:id="612" w:author="Microsoft Office User" w:date="2021-09-24T17:38:00Z">
          <w:pPr>
            <w:pStyle w:val="Heading1"/>
            <w:spacing w:before="0"/>
          </w:pPr>
        </w:pPrChange>
      </w:pPr>
      <w:bookmarkStart w:id="613" w:name="conclusion"/>
      <w:r>
        <w:t>Conclusion</w:t>
      </w:r>
      <w:bookmarkEnd w:id="613"/>
    </w:p>
    <w:p w14:paraId="072A31EA" w14:textId="30889EBD" w:rsidR="004451C3" w:rsidRDefault="00FD661C" w:rsidP="00EB0D64">
      <w:pPr>
        <w:pStyle w:val="FirstParagraph"/>
        <w:pPrChange w:id="614" w:author="Microsoft Office User" w:date="2021-09-24T17:38:00Z">
          <w:pPr>
            <w:pStyle w:val="FirstParagraph"/>
            <w:spacing w:before="0" w:after="0"/>
          </w:pPr>
        </w:pPrChange>
      </w:pPr>
      <w:r>
        <w:t xml:space="preserve">The present study explored </w:t>
      </w:r>
      <w:ins w:id="615" w:author="Microsoft Office User" w:date="2021-09-24T17:38:00Z">
        <w:r>
          <w:t xml:space="preserve">interrelations among </w:t>
        </w:r>
      </w:ins>
      <w:r>
        <w:t>demographic and audiological characteristics, vocabulary outcomes, and clinical milestones within a diverse sample of 100 DHH children enrolled in early intervention services</w:t>
      </w:r>
      <w:del w:id="616" w:author="Microsoft Office User" w:date="2021-09-24T17:38:00Z">
        <w:r w:rsidR="00C87987">
          <w:delText>.</w:delText>
        </w:r>
      </w:del>
      <w:ins w:id="617" w:author="Microsoft Office User" w:date="2021-09-24T17:38:00Z">
        <w:r>
          <w:t xml:space="preserve"> in North Carolina. Our population-based description underscores heavily interlocking demographic, audiological, and clinical characteristics (</w:t>
        </w:r>
        <w:proofErr w:type="gramStart"/>
        <w:r>
          <w:t>e.g.</w:t>
        </w:r>
        <w:proofErr w:type="gramEnd"/>
        <w:r>
          <w:t> communication approach and presence of developmental delays). Our models highlight the outsized roles of age, amplification, and laterality relative to other predictors, together accounting for over half of variance in productive vocabulary. We also explicitly examined the roles of prompt achievement of early intervention milestones on vocabulary.</w:t>
        </w:r>
      </w:ins>
      <w:r>
        <w:t xml:space="preserve"> We found that overall, this sample showed </w:t>
      </w:r>
      <w:del w:id="618" w:author="Microsoft Office User" w:date="2021-09-24T17:38:00Z">
        <w:r w:rsidR="00C87987">
          <w:delText xml:space="preserve">spoken language </w:delText>
        </w:r>
      </w:del>
      <w:r>
        <w:t>vocabulary delays relative to hearing peers</w:t>
      </w:r>
      <w:del w:id="619" w:author="Microsoft Office User" w:date="2021-09-24T17:38:00Z">
        <w:r w:rsidR="00C87987">
          <w:delText xml:space="preserve"> on average</w:delText>
        </w:r>
      </w:del>
      <w:ins w:id="620" w:author="Microsoft Office User" w:date="2021-09-24T17:38:00Z">
        <w:r>
          <w:t>,</w:t>
        </w:r>
      </w:ins>
      <w:r>
        <w:t xml:space="preserve"> and room for </w:t>
      </w:r>
      <w:r>
        <w:lastRenderedPageBreak/>
        <w:t>improvement in rates of early diagnosis and intervention</w:t>
      </w:r>
      <w:del w:id="621" w:author="Microsoft Office User" w:date="2021-09-24T17:38:00Z">
        <w:r w:rsidR="00C87987">
          <w:delText xml:space="preserve">. Critically, we also found that the variables predicting these delays in both vocabulary and early support services reflected </w:delText>
        </w:r>
        <w:r w:rsidR="00C87987">
          <w:rPr>
            <w:i/>
          </w:rPr>
          <w:delText>both</w:delText>
        </w:r>
        <w:r w:rsidR="00C87987">
          <w:delText xml:space="preserve"> dimensions that are immutable, and those that clinicians and caretakers can potentially alter</w:delText>
        </w:r>
      </w:del>
      <w:ins w:id="622" w:author="Microsoft Office User" w:date="2021-09-24T17:38:00Z">
        <w:r>
          <w:t xml:space="preserve"> in particular</w:t>
        </w:r>
      </w:ins>
      <w:r>
        <w:t>. This in turn highlights potential paths forward in ensuring that regardless of hearing status, we are able to provide language access and early childhood support to help children attain their potential.</w:t>
      </w:r>
    </w:p>
    <w:p w14:paraId="78C99C6C" w14:textId="77777777" w:rsidR="004451C3" w:rsidRDefault="00FD661C" w:rsidP="00EB0D64">
      <w:pPr>
        <w:pStyle w:val="Heading1"/>
        <w:pPrChange w:id="623" w:author="Microsoft Office User" w:date="2021-09-24T17:38:00Z">
          <w:pPr>
            <w:pStyle w:val="Heading1"/>
            <w:spacing w:before="0"/>
          </w:pPr>
        </w:pPrChange>
      </w:pPr>
      <w:bookmarkStart w:id="624" w:name="acknowledgement"/>
      <w:r>
        <w:t>Acknowledgement</w:t>
      </w:r>
      <w:bookmarkEnd w:id="624"/>
    </w:p>
    <w:p w14:paraId="6982C0D6" w14:textId="77777777" w:rsidR="004451C3" w:rsidRDefault="00FD661C" w:rsidP="00EB0D64">
      <w:pPr>
        <w:pStyle w:val="FirstParagraph"/>
        <w:pPrChange w:id="625" w:author="Microsoft Office User" w:date="2021-09-24T17:38:00Z">
          <w:pPr>
            <w:pStyle w:val="FirstParagraph"/>
            <w:spacing w:before="0" w:after="0"/>
          </w:pPr>
        </w:pPrChange>
      </w:pPr>
      <w:r>
        <w:t>Thank you to the Early Language Sensory Support Program for generously sharing their vocabulary assessments. We also thank Stephan Meylan for lending growth curve knowledge.</w:t>
      </w:r>
    </w:p>
    <w:p w14:paraId="582CB745" w14:textId="77777777" w:rsidR="004451C3" w:rsidRDefault="00FD661C" w:rsidP="00EB0D64">
      <w:pPr>
        <w:rPr>
          <w:ins w:id="626" w:author="Microsoft Office User" w:date="2021-09-24T17:38:00Z"/>
        </w:rPr>
      </w:pPr>
      <w:ins w:id="627" w:author="Microsoft Office User" w:date="2021-09-24T17:38:00Z">
        <w:r>
          <w:br w:type="page"/>
        </w:r>
      </w:ins>
    </w:p>
    <w:p w14:paraId="467FB0A0" w14:textId="77777777" w:rsidR="004451C3" w:rsidRDefault="00FD661C" w:rsidP="00EB0D64">
      <w:pPr>
        <w:pStyle w:val="Heading1"/>
        <w:pPrChange w:id="628" w:author="Microsoft Office User" w:date="2021-09-24T17:38:00Z">
          <w:pPr>
            <w:pStyle w:val="Heading1"/>
            <w:spacing w:before="0"/>
          </w:pPr>
        </w:pPrChange>
      </w:pPr>
      <w:bookmarkStart w:id="629" w:name="references"/>
      <w:r>
        <w:lastRenderedPageBreak/>
        <w:t>References</w:t>
      </w:r>
      <w:bookmarkEnd w:id="629"/>
    </w:p>
    <w:p w14:paraId="2BA7CCCF" w14:textId="77777777" w:rsidR="004451C3" w:rsidRDefault="00FD661C" w:rsidP="00EB0D64">
      <w:pPr>
        <w:pStyle w:val="Bibliography"/>
        <w:pPrChange w:id="630" w:author="Microsoft Office User" w:date="2021-09-24T17:38:00Z">
          <w:pPr>
            <w:pStyle w:val="Bibliography"/>
            <w:spacing w:before="0" w:after="0"/>
          </w:pPr>
        </w:pPrChange>
      </w:pPr>
      <w:bookmarkStart w:id="631" w:name="ref-abreu2011"/>
      <w:bookmarkStart w:id="632" w:name="refs"/>
      <w:r>
        <w:t xml:space="preserve">Abreu, R. A., Adriatico, T., &amp; DePierro, A. (2011). QUÉ PASA?: “What’s Happening” in Overcoming Barriers to Serving Bilingual Children? </w:t>
      </w:r>
      <w:r>
        <w:rPr>
          <w:i/>
        </w:rPr>
        <w:t>The ASHA Leader</w:t>
      </w:r>
      <w:r>
        <w:t xml:space="preserve">, </w:t>
      </w:r>
      <w:r>
        <w:rPr>
          <w:i/>
        </w:rPr>
        <w:t>16</w:t>
      </w:r>
      <w:r>
        <w:t xml:space="preserve">(13). </w:t>
      </w:r>
      <w:r w:rsidR="00543654">
        <w:fldChar w:fldCharType="begin"/>
      </w:r>
      <w:r w:rsidR="00543654">
        <w:instrText xml:space="preserve"> HYPERLINK "https://doi.org/10.1044/leader.FTR2.16132011.12" \h </w:instrText>
      </w:r>
      <w:r w:rsidR="00543654">
        <w:fldChar w:fldCharType="separate"/>
      </w:r>
      <w:r>
        <w:rPr>
          <w:rStyle w:val="Hyperlink"/>
        </w:rPr>
        <w:t>https://doi.org/10.1044/leader.FTR2.16132011.12</w:t>
      </w:r>
      <w:r w:rsidR="00543654">
        <w:rPr>
          <w:rStyle w:val="Hyperlink"/>
        </w:rPr>
        <w:fldChar w:fldCharType="end"/>
      </w:r>
    </w:p>
    <w:p w14:paraId="043E913B" w14:textId="77777777" w:rsidR="0014498D" w:rsidRDefault="00FD661C" w:rsidP="00EB0D64">
      <w:pPr>
        <w:pStyle w:val="Bibliography"/>
        <w:spacing w:before="0" w:after="0"/>
        <w:rPr>
          <w:del w:id="633" w:author="Microsoft Office User" w:date="2021-09-24T17:38:00Z"/>
        </w:rPr>
      </w:pPr>
      <w:bookmarkStart w:id="634" w:name="ref-apuzzo1995"/>
      <w:bookmarkEnd w:id="631"/>
      <w:proofErr w:type="spellStart"/>
      <w:ins w:id="635" w:author="Microsoft Office User" w:date="2021-09-24T17:38:00Z">
        <w:r>
          <w:t>Apuzzo</w:t>
        </w:r>
        <w:proofErr w:type="spellEnd"/>
        <w:r>
          <w:t>, M.-R.</w:t>
        </w:r>
      </w:ins>
      <w:moveToRangeStart w:id="636" w:author="Microsoft Office User" w:date="2021-09-24T17:38:00Z" w:name="move83397520"/>
      <w:moveTo w:id="637" w:author="Microsoft Office User" w:date="2021-09-24T17:38:00Z">
        <w:r>
          <w:t xml:space="preserve"> L., </w:t>
        </w:r>
      </w:moveTo>
      <w:bookmarkStart w:id="638" w:name="ref-amraei2017"/>
      <w:moveToRangeEnd w:id="636"/>
      <w:del w:id="639" w:author="Microsoft Office User" w:date="2021-09-24T17:38:00Z">
        <w:r w:rsidR="00C87987">
          <w:delText xml:space="preserve">Amraei, K., Amirsalari, S., &amp; Ajalloueyan, M. (2017). Comparison of intelligence quotients of first- and second-generation deaf children with cochlear implants. </w:delText>
        </w:r>
        <w:r w:rsidR="00C87987">
          <w:rPr>
            <w:i/>
          </w:rPr>
          <w:delText>International Journal of Pediatric Otorhinolaryngology</w:delText>
        </w:r>
        <w:r w:rsidR="00C87987">
          <w:delText xml:space="preserve">, </w:delText>
        </w:r>
        <w:r w:rsidR="00C87987">
          <w:rPr>
            <w:i/>
          </w:rPr>
          <w:delText>92</w:delText>
        </w:r>
        <w:r w:rsidR="00C87987">
          <w:delText xml:space="preserve">, 167–170. </w:delText>
        </w:r>
        <w:r w:rsidR="00543654">
          <w:fldChar w:fldCharType="begin"/>
        </w:r>
        <w:r w:rsidR="00543654">
          <w:delInstrText xml:space="preserve"> HYPERLINK "https://doi.org/10.1016/j.ijporl.2016.10.005" \h </w:delInstrText>
        </w:r>
        <w:r w:rsidR="00543654">
          <w:fldChar w:fldCharType="separate"/>
        </w:r>
        <w:r w:rsidR="00C87987">
          <w:rPr>
            <w:rStyle w:val="Hyperlink"/>
          </w:rPr>
          <w:delText>https://doi.org/10.1016/j.ijporl.2016.10.005</w:delText>
        </w:r>
        <w:r w:rsidR="00543654">
          <w:rPr>
            <w:rStyle w:val="Hyperlink"/>
          </w:rPr>
          <w:fldChar w:fldCharType="end"/>
        </w:r>
      </w:del>
    </w:p>
    <w:bookmarkEnd w:id="638"/>
    <w:p w14:paraId="5F68DD24" w14:textId="6F562C5E" w:rsidR="004451C3" w:rsidRDefault="00FD661C" w:rsidP="00EB0D64">
      <w:pPr>
        <w:pStyle w:val="Bibliography"/>
        <w:rPr>
          <w:ins w:id="640" w:author="Microsoft Office User" w:date="2021-09-24T17:38:00Z"/>
        </w:rPr>
      </w:pPr>
      <w:ins w:id="641" w:author="Microsoft Office User" w:date="2021-09-24T17:38:00Z">
        <w:r>
          <w:t>&amp; Yoshinaga-</w:t>
        </w:r>
        <w:proofErr w:type="spellStart"/>
        <w:r>
          <w:t>Itano</w:t>
        </w:r>
        <w:proofErr w:type="spellEnd"/>
        <w:r>
          <w:t xml:space="preserve">, C. (1995). Early Identification of Infants with Significant Hearing Loss and the Minnesota Child Development Inventory. </w:t>
        </w:r>
        <w:r>
          <w:rPr>
            <w:i/>
          </w:rPr>
          <w:t>Seminars in Hearing</w:t>
        </w:r>
        <w:r>
          <w:t xml:space="preserve">, </w:t>
        </w:r>
        <w:r>
          <w:rPr>
            <w:i/>
          </w:rPr>
          <w:t>16</w:t>
        </w:r>
        <w:r>
          <w:t>(2).</w:t>
        </w:r>
      </w:ins>
    </w:p>
    <w:p w14:paraId="54F893E8" w14:textId="77777777" w:rsidR="004451C3" w:rsidRDefault="00FD661C" w:rsidP="00EB0D64">
      <w:pPr>
        <w:pStyle w:val="Bibliography"/>
        <w:pPrChange w:id="642" w:author="Microsoft Office User" w:date="2021-09-24T17:38:00Z">
          <w:pPr>
            <w:pStyle w:val="Bibliography"/>
            <w:spacing w:before="0" w:after="0"/>
          </w:pPr>
        </w:pPrChange>
      </w:pPr>
      <w:bookmarkStart w:id="643" w:name="ref-asha2019"/>
      <w:bookmarkEnd w:id="634"/>
      <w:r>
        <w:t>ASHA. (2019). Demographic Profile of ASHA Members Providing Bilingual Services, Year-End 2019, 6.</w:t>
      </w:r>
    </w:p>
    <w:p w14:paraId="5F4EFF59" w14:textId="77777777" w:rsidR="004451C3" w:rsidRDefault="00FD661C" w:rsidP="00EB0D64">
      <w:pPr>
        <w:pStyle w:val="Bibliography"/>
        <w:pPrChange w:id="644" w:author="Microsoft Office User" w:date="2021-09-24T17:38:00Z">
          <w:pPr>
            <w:pStyle w:val="Bibliography"/>
            <w:spacing w:before="0" w:after="0"/>
          </w:pPr>
        </w:pPrChange>
      </w:pPr>
      <w:bookmarkStart w:id="645" w:name="ref-blackorby2006"/>
      <w:bookmarkEnd w:id="643"/>
      <w:r>
        <w:t>Blackorby, J., &amp; Knokey, A.-M. (2006). A National Profile of Students with Hearing Impairments in Elementary and Middle School: A Special Topic Report from the Special Education Elementary Longitudinal Study, 30.</w:t>
      </w:r>
    </w:p>
    <w:p w14:paraId="74A6F1E4" w14:textId="77777777" w:rsidR="004451C3" w:rsidRDefault="00FD661C" w:rsidP="00EB0D64">
      <w:pPr>
        <w:pStyle w:val="Bibliography"/>
        <w:pPrChange w:id="646" w:author="Microsoft Office User" w:date="2021-09-24T17:38:00Z">
          <w:pPr>
            <w:pStyle w:val="Bibliography"/>
            <w:spacing w:before="0" w:after="0"/>
          </w:pPr>
        </w:pPrChange>
      </w:pPr>
      <w:bookmarkStart w:id="647" w:name="ref-blair1985"/>
      <w:bookmarkEnd w:id="645"/>
      <w:r>
        <w:t xml:space="preserve">Blair, J. C., Peterson, M., &amp; Viehweg, S. (1985). The Effects of Mild Sensorineural Hearing Loss on Academic Performance of Young School-Age Children. </w:t>
      </w:r>
      <w:r>
        <w:rPr>
          <w:i/>
        </w:rPr>
        <w:t>Volta Review</w:t>
      </w:r>
      <w:r>
        <w:t xml:space="preserve">, </w:t>
      </w:r>
      <w:r>
        <w:rPr>
          <w:i/>
        </w:rPr>
        <w:t>87</w:t>
      </w:r>
      <w:r>
        <w:t>(2), 87–93.</w:t>
      </w:r>
    </w:p>
    <w:p w14:paraId="57F10B3B" w14:textId="77777777" w:rsidR="0014498D" w:rsidRDefault="00C87987" w:rsidP="00EB0D64">
      <w:pPr>
        <w:pStyle w:val="Bibliography"/>
        <w:spacing w:before="0" w:after="0"/>
        <w:rPr>
          <w:del w:id="648" w:author="Microsoft Office User" w:date="2021-09-24T17:38:00Z"/>
        </w:rPr>
      </w:pPr>
      <w:bookmarkStart w:id="649" w:name="ref-branson2009"/>
      <w:del w:id="650" w:author="Microsoft Office User" w:date="2021-09-24T17:38:00Z">
        <w:r>
          <w:delText xml:space="preserve">Branson, D., &amp; Demchak, M. (2009). The Use of Augmentative and Alternative Communication Methods with Infants and Toddlers with Disabilities: A Research Review. </w:delText>
        </w:r>
        <w:r>
          <w:rPr>
            <w:i/>
          </w:rPr>
          <w:delText>Augmentative and Alternative Communication</w:delText>
        </w:r>
        <w:r>
          <w:delText xml:space="preserve">, </w:delText>
        </w:r>
        <w:r>
          <w:rPr>
            <w:i/>
          </w:rPr>
          <w:delText>25</w:delText>
        </w:r>
        <w:r>
          <w:delText xml:space="preserve">(4), 274–286. </w:delText>
        </w:r>
        <w:r w:rsidR="00543654">
          <w:fldChar w:fldCharType="begin"/>
        </w:r>
        <w:r w:rsidR="00543654">
          <w:delInstrText xml:space="preserve"> HYPERLINK "https://doi.org/10.3109/07434610903384529"</w:delInstrText>
        </w:r>
        <w:r w:rsidR="00543654">
          <w:delInstrText xml:space="preserve"> \h </w:delInstrText>
        </w:r>
        <w:r w:rsidR="00543654">
          <w:fldChar w:fldCharType="separate"/>
        </w:r>
        <w:r>
          <w:rPr>
            <w:rStyle w:val="Hyperlink"/>
          </w:rPr>
          <w:delText>https://doi.org/10.3109/07434610903384529</w:delText>
        </w:r>
        <w:r w:rsidR="00543654">
          <w:rPr>
            <w:rStyle w:val="Hyperlink"/>
          </w:rPr>
          <w:fldChar w:fldCharType="end"/>
        </w:r>
      </w:del>
    </w:p>
    <w:bookmarkEnd w:id="649"/>
    <w:p w14:paraId="463D3637" w14:textId="77777777" w:rsidR="0014498D" w:rsidRDefault="00C87987" w:rsidP="00EB0D64">
      <w:pPr>
        <w:pStyle w:val="Bibliography"/>
        <w:spacing w:before="0" w:after="0"/>
        <w:rPr>
          <w:del w:id="651" w:author="Microsoft Office User" w:date="2021-09-24T17:38:00Z"/>
        </w:rPr>
      </w:pPr>
      <w:del w:id="652" w:author="Microsoft Office User" w:date="2021-09-24T17:38:00Z">
        <w:r>
          <w:delText>Briggs,</w:delText>
        </w:r>
      </w:del>
      <w:moveFromRangeStart w:id="653" w:author="Microsoft Office User" w:date="2021-09-24T17:38:00Z" w:name="move83397520"/>
      <w:moveFrom w:id="654" w:author="Microsoft Office User" w:date="2021-09-24T17:38:00Z">
        <w:r w:rsidR="00FD661C">
          <w:t xml:space="preserve"> L., </w:t>
        </w:r>
      </w:moveFrom>
      <w:moveFromRangeEnd w:id="653"/>
      <w:del w:id="655" w:author="Microsoft Office User" w:date="2021-09-24T17:38:00Z">
        <w:r>
          <w:delText>Davidson, L., &amp; Lieu, J</w:delText>
        </w:r>
      </w:del>
      <w:moveFromRangeStart w:id="656" w:author="Microsoft Office User" w:date="2021-09-24T17:38:00Z" w:name="move83397521"/>
      <w:moveFrom w:id="657" w:author="Microsoft Office User" w:date="2021-09-24T17:38:00Z">
        <w:r w:rsidR="00FD661C">
          <w:t xml:space="preserve">. E. </w:t>
        </w:r>
      </w:moveFrom>
      <w:moveFromRangeEnd w:id="656"/>
      <w:del w:id="658" w:author="Microsoft Office User" w:date="2021-09-24T17:38:00Z">
        <w:r>
          <w:delText xml:space="preserve">C. (2011). Outcomes of conventional amplification for pediatric unilateral hearing loss. </w:delText>
        </w:r>
        <w:r>
          <w:rPr>
            <w:i/>
          </w:rPr>
          <w:delText>The Annals of Otology, Rhinology, and Laryngology</w:delText>
        </w:r>
        <w:r>
          <w:delText xml:space="preserve">, </w:delText>
        </w:r>
        <w:r>
          <w:rPr>
            <w:i/>
          </w:rPr>
          <w:delText>120</w:delText>
        </w:r>
        <w:r>
          <w:delText xml:space="preserve">(7), 448–454. </w:delText>
        </w:r>
        <w:r w:rsidR="00543654">
          <w:fldChar w:fldCharType="begin"/>
        </w:r>
        <w:r w:rsidR="00543654">
          <w:delInstrText xml:space="preserve"> HYPERLINK "https://doi.org/10.1177/000348941112000705" \</w:delInstrText>
        </w:r>
        <w:r w:rsidR="00543654">
          <w:delInstrText xml:space="preserve">h </w:delInstrText>
        </w:r>
        <w:r w:rsidR="00543654">
          <w:fldChar w:fldCharType="separate"/>
        </w:r>
        <w:r>
          <w:rPr>
            <w:rStyle w:val="Hyperlink"/>
          </w:rPr>
          <w:delText>https://doi.org/10.1177/000348941112000705</w:delText>
        </w:r>
        <w:r w:rsidR="00543654">
          <w:rPr>
            <w:rStyle w:val="Hyperlink"/>
          </w:rPr>
          <w:fldChar w:fldCharType="end"/>
        </w:r>
      </w:del>
    </w:p>
    <w:p w14:paraId="439A9BA2" w14:textId="3555BB5D" w:rsidR="004451C3" w:rsidRDefault="00FD661C" w:rsidP="00EB0D64">
      <w:pPr>
        <w:pStyle w:val="Bibliography"/>
        <w:pPrChange w:id="659" w:author="Microsoft Office User" w:date="2021-09-24T17:38:00Z">
          <w:pPr>
            <w:pStyle w:val="Bibliography"/>
            <w:spacing w:before="0" w:after="0"/>
          </w:pPr>
        </w:pPrChange>
      </w:pPr>
      <w:bookmarkStart w:id="660" w:name="ref-caballero2018"/>
      <w:bookmarkEnd w:id="647"/>
      <w:r>
        <w:t xml:space="preserve">Caballero, A., Muñoz, K., Schultz, J., Graham, L., &amp; Meibos, A. (2018). Hispanic Parents’ Beliefs, Attitudes and Perceptions Toward Pediatric Hearing Loss: A Comprehensive Literature Review. </w:t>
      </w:r>
      <w:r>
        <w:rPr>
          <w:i/>
        </w:rPr>
        <w:t>Journal of Early Hearing Detection and Intervention</w:t>
      </w:r>
      <w:r>
        <w:t xml:space="preserve">, </w:t>
      </w:r>
      <w:r>
        <w:rPr>
          <w:i/>
        </w:rPr>
        <w:t>3</w:t>
      </w:r>
      <w:r>
        <w:t xml:space="preserve">(2), 30–36. </w:t>
      </w:r>
      <w:r w:rsidR="00543654">
        <w:fldChar w:fldCharType="begin"/>
      </w:r>
      <w:r w:rsidR="00543654">
        <w:instrText xml:space="preserve"> HYPERLINK "https://doi.org/10.26077/h0tf-ve32" \h </w:instrText>
      </w:r>
      <w:r w:rsidR="00543654">
        <w:fldChar w:fldCharType="separate"/>
      </w:r>
      <w:r>
        <w:rPr>
          <w:rStyle w:val="Hyperlink"/>
        </w:rPr>
        <w:t>https://doi.org/10.26077/h0tf-ve32</w:t>
      </w:r>
      <w:r w:rsidR="00543654">
        <w:rPr>
          <w:rStyle w:val="Hyperlink"/>
        </w:rPr>
        <w:fldChar w:fldCharType="end"/>
      </w:r>
    </w:p>
    <w:p w14:paraId="7F0B07B4" w14:textId="77777777" w:rsidR="0014498D" w:rsidRDefault="00C87987" w:rsidP="00EB0D64">
      <w:pPr>
        <w:pStyle w:val="Bibliography"/>
        <w:spacing w:before="0" w:after="0"/>
        <w:rPr>
          <w:del w:id="661" w:author="Microsoft Office User" w:date="2021-09-24T17:38:00Z"/>
        </w:rPr>
      </w:pPr>
      <w:del w:id="662" w:author="Microsoft Office User" w:date="2021-09-24T17:38:00Z">
        <w:r>
          <w:delText xml:space="preserve">Caballero, A., Muñoz, K., White, K., Nelson, L., Domenech-Rodriguez, </w:delText>
        </w:r>
      </w:del>
      <w:moveFromRangeStart w:id="663" w:author="Microsoft Office User" w:date="2021-09-24T17:38:00Z" w:name="move83397522"/>
      <w:moveFrom w:id="664" w:author="Microsoft Office User" w:date="2021-09-24T17:38:00Z">
        <w:r w:rsidR="00FD661C">
          <w:t xml:space="preserve">M., </w:t>
        </w:r>
      </w:moveFrom>
      <w:moveFromRangeEnd w:id="663"/>
      <w:del w:id="665" w:author="Microsoft Office User" w:date="2021-09-24T17:38:00Z">
        <w:r>
          <w:delText xml:space="preserve">&amp; Twohig, M. (2017). Pediatric Hearing Aid Management: Challenges among Hispanic Families. </w:delText>
        </w:r>
        <w:r>
          <w:rPr>
            <w:i/>
          </w:rPr>
          <w:delText>Journal of the American Academy of Audiology</w:delText>
        </w:r>
        <w:r>
          <w:delText xml:space="preserve">, </w:delText>
        </w:r>
        <w:r>
          <w:rPr>
            <w:i/>
          </w:rPr>
          <w:delText>28</w:delText>
        </w:r>
        <w:r>
          <w:delText xml:space="preserve">(8), 718–730. </w:delText>
        </w:r>
        <w:r w:rsidR="00543654">
          <w:fldChar w:fldCharType="begin"/>
        </w:r>
        <w:r w:rsidR="00543654">
          <w:delInstrText xml:space="preserve"> HYPERLINK "https://doi.org/10.3766/jaaa.16079" \h </w:delInstrText>
        </w:r>
        <w:r w:rsidR="00543654">
          <w:fldChar w:fldCharType="separate"/>
        </w:r>
        <w:r>
          <w:rPr>
            <w:rStyle w:val="Hyperlink"/>
          </w:rPr>
          <w:delText>https://doi.org/10.3766/jaaa.16079</w:delText>
        </w:r>
        <w:r w:rsidR="00543654">
          <w:rPr>
            <w:rStyle w:val="Hyperlink"/>
          </w:rPr>
          <w:fldChar w:fldCharType="end"/>
        </w:r>
      </w:del>
    </w:p>
    <w:p w14:paraId="6708D50D" w14:textId="77777777" w:rsidR="0014498D" w:rsidRDefault="00C87987" w:rsidP="00EB0D64">
      <w:pPr>
        <w:pStyle w:val="Bibliography"/>
        <w:spacing w:before="0" w:after="0"/>
        <w:rPr>
          <w:del w:id="666" w:author="Microsoft Office User" w:date="2021-09-24T17:38:00Z"/>
        </w:rPr>
      </w:pPr>
      <w:del w:id="667" w:author="Microsoft Office User" w:date="2021-09-24T17:38:00Z">
        <w:r>
          <w:delText>Castellanos, I., Pisoni, D. B., Kronenberger, W</w:delText>
        </w:r>
      </w:del>
      <w:moveFromRangeStart w:id="668" w:author="Microsoft Office User" w:date="2021-09-24T17:38:00Z" w:name="move83397523"/>
      <w:moveFrom w:id="669" w:author="Microsoft Office User" w:date="2021-09-24T17:38:00Z">
        <w:r w:rsidR="00FD661C">
          <w:t xml:space="preserve">. G., </w:t>
        </w:r>
      </w:moveFrom>
      <w:moveFromRangeEnd w:id="668"/>
      <w:del w:id="670" w:author="Microsoft Office User" w:date="2021-09-24T17:38:00Z">
        <w:r>
          <w:delText xml:space="preserve">&amp; Beer, J. (2016). Early expressive language skills predict long-term neurocognitive outcomes in cochlear implant users: Evidence from the MacArthurBates Communicative Development Inventories. </w:delText>
        </w:r>
        <w:r>
          <w:rPr>
            <w:i/>
          </w:rPr>
          <w:delText>American Journal of Speech-Language Pathology</w:delText>
        </w:r>
        <w:r>
          <w:delText xml:space="preserve">, </w:delText>
        </w:r>
        <w:r>
          <w:rPr>
            <w:i/>
          </w:rPr>
          <w:delText>25</w:delText>
        </w:r>
        <w:r>
          <w:delText xml:space="preserve">(3), 381–392. </w:delText>
        </w:r>
        <w:r w:rsidR="00543654">
          <w:fldChar w:fldCharType="begin"/>
        </w:r>
        <w:r w:rsidR="00543654">
          <w:delInstrText xml:space="preserve"> HYPER</w:delInstrText>
        </w:r>
        <w:r w:rsidR="00543654">
          <w:delInstrText xml:space="preserve">LINK "https://doi.org/10.1044/2016_AJSLP-15-0023" \h </w:delInstrText>
        </w:r>
        <w:r w:rsidR="00543654">
          <w:fldChar w:fldCharType="separate"/>
        </w:r>
        <w:r>
          <w:rPr>
            <w:rStyle w:val="Hyperlink"/>
          </w:rPr>
          <w:delText>https://doi.org/10.1044/2016_AJSLP-15-0023</w:delText>
        </w:r>
        <w:r w:rsidR="00543654">
          <w:rPr>
            <w:rStyle w:val="Hyperlink"/>
          </w:rPr>
          <w:fldChar w:fldCharType="end"/>
        </w:r>
      </w:del>
    </w:p>
    <w:p w14:paraId="1D516D98" w14:textId="58E24BD5" w:rsidR="004451C3" w:rsidRDefault="00FD661C" w:rsidP="00EB0D64">
      <w:pPr>
        <w:pStyle w:val="Bibliography"/>
        <w:pPrChange w:id="671" w:author="Microsoft Office User" w:date="2021-09-24T17:38:00Z">
          <w:pPr>
            <w:pStyle w:val="Bibliography"/>
            <w:spacing w:before="0" w:after="0"/>
          </w:pPr>
        </w:pPrChange>
      </w:pPr>
      <w:bookmarkStart w:id="672" w:name="ref-cdc2018"/>
      <w:bookmarkEnd w:id="660"/>
      <w:r>
        <w:t xml:space="preserve">CDC. (2018). 2016 Hearing Screening Summary. </w:t>
      </w:r>
      <w:r>
        <w:rPr>
          <w:i/>
        </w:rPr>
        <w:t>Centers for Disease Control and Prevention</w:t>
      </w:r>
      <w:r>
        <w:t>. https://www.cdc.gov/ncbddd/hearingloss/2016-data/01-data-summary.html.</w:t>
      </w:r>
    </w:p>
    <w:p w14:paraId="57E62E98" w14:textId="77777777" w:rsidR="004451C3" w:rsidRDefault="00FD661C" w:rsidP="00EB0D64">
      <w:pPr>
        <w:pStyle w:val="Bibliography"/>
        <w:pPrChange w:id="673" w:author="Microsoft Office User" w:date="2021-09-24T17:38:00Z">
          <w:pPr>
            <w:pStyle w:val="Bibliography"/>
            <w:spacing w:before="0" w:after="0"/>
          </w:pPr>
        </w:pPrChange>
      </w:pPr>
      <w:bookmarkStart w:id="674" w:name="ref-ching2018"/>
      <w:bookmarkEnd w:id="672"/>
      <w:r>
        <w:lastRenderedPageBreak/>
        <w:t xml:space="preserve">Ching, T. Y. C., Dillon, H., Leigh, G., &amp; Cupples, L. (2018). Learning from the Longitudinal Outcomes of Children with Hearing Impairment (LOCHI) study: Summary of 5-year findings and implications. </w:t>
      </w:r>
      <w:r>
        <w:rPr>
          <w:i/>
        </w:rPr>
        <w:t>International Journal of Audiology</w:t>
      </w:r>
      <w:r>
        <w:t xml:space="preserve">, </w:t>
      </w:r>
      <w:r>
        <w:rPr>
          <w:i/>
        </w:rPr>
        <w:t>57</w:t>
      </w:r>
      <w:r>
        <w:t xml:space="preserve">(sup2), S105–S111. </w:t>
      </w:r>
      <w:r w:rsidR="00543654">
        <w:fldChar w:fldCharType="begin"/>
      </w:r>
      <w:r w:rsidR="00543654">
        <w:instrText xml:space="preserve"> HYPERLINK "https://doi.org/10.1080/14992027.2017.1385865" \h</w:instrText>
      </w:r>
      <w:r w:rsidR="00543654">
        <w:instrText xml:space="preserve"> </w:instrText>
      </w:r>
      <w:r w:rsidR="00543654">
        <w:fldChar w:fldCharType="separate"/>
      </w:r>
      <w:r>
        <w:rPr>
          <w:rStyle w:val="Hyperlink"/>
        </w:rPr>
        <w:t>https://doi.org/10.1080/14992027.2017.1385865</w:t>
      </w:r>
      <w:r w:rsidR="00543654">
        <w:rPr>
          <w:rStyle w:val="Hyperlink"/>
        </w:rPr>
        <w:fldChar w:fldCharType="end"/>
      </w:r>
    </w:p>
    <w:p w14:paraId="349656E9" w14:textId="77777777" w:rsidR="004451C3" w:rsidRDefault="00FD661C" w:rsidP="00EB0D64">
      <w:pPr>
        <w:pStyle w:val="Bibliography"/>
        <w:pPrChange w:id="675" w:author="Microsoft Office User" w:date="2021-09-24T17:38:00Z">
          <w:pPr>
            <w:pStyle w:val="Bibliography"/>
            <w:spacing w:before="0" w:after="0"/>
          </w:pPr>
        </w:pPrChange>
      </w:pPr>
      <w:bookmarkStart w:id="676" w:name="ref-ching2013"/>
      <w:bookmarkEnd w:id="674"/>
      <w:r>
        <w:t xml:space="preserve">Ching, T. Y., Dillon, H., Marnane, V., Hou, S., Day, J., Seeto, M., … Yeh, A. (2013). Outcomes of early- and late-identified children at 3 years of age: Findings from a prospective population-based study. </w:t>
      </w:r>
      <w:r>
        <w:rPr>
          <w:i/>
        </w:rPr>
        <w:t>Ear and Hearing</w:t>
      </w:r>
      <w:r>
        <w:t xml:space="preserve">, </w:t>
      </w:r>
      <w:r>
        <w:rPr>
          <w:i/>
        </w:rPr>
        <w:t>34</w:t>
      </w:r>
      <w:r>
        <w:t xml:space="preserve">(5), 535–552. </w:t>
      </w:r>
      <w:r w:rsidR="00543654">
        <w:fldChar w:fldCharType="begin"/>
      </w:r>
      <w:r w:rsidR="00543654">
        <w:instrText xml:space="preserve"> HYPERLINK "https://doi.org/10.1097/AUD.0b013e3182857718" \h </w:instrText>
      </w:r>
      <w:r w:rsidR="00543654">
        <w:fldChar w:fldCharType="separate"/>
      </w:r>
      <w:r>
        <w:rPr>
          <w:rStyle w:val="Hyperlink"/>
        </w:rPr>
        <w:t>https://doi.org/10.1097/AUD.0b013e3182857718</w:t>
      </w:r>
      <w:r w:rsidR="00543654">
        <w:rPr>
          <w:rStyle w:val="Hyperlink"/>
        </w:rPr>
        <w:fldChar w:fldCharType="end"/>
      </w:r>
    </w:p>
    <w:p w14:paraId="0690EC62" w14:textId="77777777" w:rsidR="004451C3" w:rsidRDefault="00FD661C" w:rsidP="00EB0D64">
      <w:pPr>
        <w:pStyle w:val="Bibliography"/>
        <w:pPrChange w:id="677" w:author="Microsoft Office User" w:date="2021-09-24T17:38:00Z">
          <w:pPr>
            <w:pStyle w:val="Bibliography"/>
            <w:spacing w:before="0" w:after="0"/>
          </w:pPr>
        </w:pPrChange>
      </w:pPr>
      <w:bookmarkStart w:id="678" w:name="ref-clark2016"/>
      <w:bookmarkEnd w:id="676"/>
      <w:r>
        <w:t xml:space="preserve">Clark, M. D., Hauser, P. C., Miller, P., Kargin, T., Rathmann, C., Guldenoglu, B., … Israel, E. (2016). The Importance of Early Sign Language Acquisition for Deaf Readers. </w:t>
      </w:r>
      <w:r>
        <w:rPr>
          <w:i/>
        </w:rPr>
        <w:t>Reading and Writing Quarterly</w:t>
      </w:r>
      <w:r>
        <w:t xml:space="preserve">, </w:t>
      </w:r>
      <w:r>
        <w:rPr>
          <w:i/>
        </w:rPr>
        <w:t>32</w:t>
      </w:r>
      <w:r>
        <w:t xml:space="preserve">(2), 127–151. </w:t>
      </w:r>
      <w:r w:rsidR="00543654">
        <w:fldChar w:fldCharType="begin"/>
      </w:r>
      <w:r w:rsidR="00543654">
        <w:instrText xml:space="preserve"> HYPERLINK "https</w:instrText>
      </w:r>
      <w:r w:rsidR="00543654">
        <w:instrText xml:space="preserve">://doi.org/10.1080/10573569.2013.878123" \h </w:instrText>
      </w:r>
      <w:r w:rsidR="00543654">
        <w:fldChar w:fldCharType="separate"/>
      </w:r>
      <w:r>
        <w:rPr>
          <w:rStyle w:val="Hyperlink"/>
        </w:rPr>
        <w:t>https://doi.org/10.1080/10573569.2013.878123</w:t>
      </w:r>
      <w:r w:rsidR="00543654">
        <w:rPr>
          <w:rStyle w:val="Hyperlink"/>
        </w:rPr>
        <w:fldChar w:fldCharType="end"/>
      </w:r>
    </w:p>
    <w:p w14:paraId="7C840ABC" w14:textId="77777777" w:rsidR="0014498D" w:rsidRDefault="00C87987" w:rsidP="00EB0D64">
      <w:pPr>
        <w:pStyle w:val="Bibliography"/>
        <w:spacing w:before="0" w:after="0"/>
        <w:rPr>
          <w:del w:id="679" w:author="Microsoft Office User" w:date="2021-09-24T17:38:00Z"/>
        </w:rPr>
      </w:pPr>
      <w:bookmarkStart w:id="680" w:name="ref-clibbens2001"/>
      <w:del w:id="681" w:author="Microsoft Office User" w:date="2021-09-24T17:38:00Z">
        <w:r>
          <w:delText xml:space="preserve">Clibbens, J. (2001). Signing and Lexical Development in Children with Down Syndrome. </w:delText>
        </w:r>
        <w:r>
          <w:rPr>
            <w:i/>
          </w:rPr>
          <w:delText>Down’s Syndrome, Research and Practice : The Journal of the Sarah Duffen Centre / University of Portsmouth</w:delText>
        </w:r>
        <w:r>
          <w:delText xml:space="preserve">, </w:delText>
        </w:r>
        <w:r>
          <w:rPr>
            <w:i/>
          </w:rPr>
          <w:delText>7</w:delText>
        </w:r>
        <w:r>
          <w:delText xml:space="preserve">, 101–105. </w:delText>
        </w:r>
        <w:r w:rsidR="00543654">
          <w:fldChar w:fldCharType="begin"/>
        </w:r>
        <w:r w:rsidR="00543654">
          <w:delInstrText xml:space="preserve"> HYPERLINK "https://doi.org/10.</w:delInstrText>
        </w:r>
        <w:r w:rsidR="00543654">
          <w:delInstrText xml:space="preserve">3104/reviews.119" \h </w:delInstrText>
        </w:r>
        <w:r w:rsidR="00543654">
          <w:fldChar w:fldCharType="separate"/>
        </w:r>
        <w:r>
          <w:rPr>
            <w:rStyle w:val="Hyperlink"/>
          </w:rPr>
          <w:delText>https://doi.org/10.3104/reviews.119</w:delText>
        </w:r>
        <w:r w:rsidR="00543654">
          <w:rPr>
            <w:rStyle w:val="Hyperlink"/>
          </w:rPr>
          <w:fldChar w:fldCharType="end"/>
        </w:r>
      </w:del>
    </w:p>
    <w:p w14:paraId="709CBEC3" w14:textId="77777777" w:rsidR="0014498D" w:rsidRDefault="00C87987" w:rsidP="00EB0D64">
      <w:pPr>
        <w:pStyle w:val="Bibliography"/>
        <w:spacing w:before="0" w:after="0"/>
        <w:rPr>
          <w:del w:id="682" w:author="Microsoft Office User" w:date="2021-09-24T17:38:00Z"/>
        </w:rPr>
      </w:pPr>
      <w:bookmarkStart w:id="683" w:name="ref-dammeyer2010"/>
      <w:bookmarkEnd w:id="680"/>
      <w:del w:id="684" w:author="Microsoft Office User" w:date="2021-09-24T17:38:00Z">
        <w:r>
          <w:delText xml:space="preserve">Dammeyer, J. (2010). Psychosocial Development in a Danish Population of Children With Cochlear Implants and Deaf and Hard-of-Hearing Children. </w:delText>
        </w:r>
        <w:r>
          <w:rPr>
            <w:i/>
          </w:rPr>
          <w:delText>The Journal of Deaf Studies and Deaf Education</w:delText>
        </w:r>
        <w:r>
          <w:delText xml:space="preserve">, </w:delText>
        </w:r>
        <w:r>
          <w:rPr>
            <w:i/>
          </w:rPr>
          <w:delText>15</w:delText>
        </w:r>
        <w:r>
          <w:delText xml:space="preserve">(1), 50–58. </w:delText>
        </w:r>
        <w:r w:rsidR="00543654">
          <w:fldChar w:fldCharType="begin"/>
        </w:r>
        <w:r w:rsidR="00543654">
          <w:delInstrText xml:space="preserve"> HYPERLINK "https://doi.org/10.1093/deafed/enp024" \h </w:delInstrText>
        </w:r>
        <w:r w:rsidR="00543654">
          <w:fldChar w:fldCharType="separate"/>
        </w:r>
        <w:r>
          <w:rPr>
            <w:rStyle w:val="Hyperlink"/>
          </w:rPr>
          <w:delText>https://doi.org/10.1093/deafed/enp024</w:delText>
        </w:r>
        <w:r w:rsidR="00543654">
          <w:rPr>
            <w:rStyle w:val="Hyperlink"/>
          </w:rPr>
          <w:fldChar w:fldCharType="end"/>
        </w:r>
      </w:del>
    </w:p>
    <w:p w14:paraId="00C926E0" w14:textId="77777777" w:rsidR="004451C3" w:rsidRDefault="00FD661C" w:rsidP="00EB0D64">
      <w:pPr>
        <w:pStyle w:val="Bibliography"/>
        <w:pPrChange w:id="685" w:author="Microsoft Office User" w:date="2021-09-24T17:38:00Z">
          <w:pPr>
            <w:pStyle w:val="Bibliography"/>
            <w:spacing w:before="0" w:after="0"/>
          </w:pPr>
        </w:pPrChange>
      </w:pPr>
      <w:bookmarkStart w:id="686" w:name="ref-davidson2014"/>
      <w:bookmarkEnd w:id="678"/>
      <w:bookmarkEnd w:id="683"/>
      <w:r>
        <w:t xml:space="preserve">Davidson, K., Lillo-Martin, D., &amp; Pichler, D. C. (2014). Spoken english language development among native signing children with cochlear implants. </w:t>
      </w:r>
      <w:r>
        <w:rPr>
          <w:i/>
        </w:rPr>
        <w:t>Journal of Deaf Studies and Deaf Education</w:t>
      </w:r>
      <w:r>
        <w:t xml:space="preserve">, </w:t>
      </w:r>
      <w:r>
        <w:rPr>
          <w:i/>
        </w:rPr>
        <w:t>19</w:t>
      </w:r>
      <w:r>
        <w:t xml:space="preserve">(2), 239–250. </w:t>
      </w:r>
      <w:r w:rsidR="00543654">
        <w:fldChar w:fldCharType="begin"/>
      </w:r>
      <w:r w:rsidR="00543654">
        <w:instrText xml:space="preserve"> HYPERLINK "https://doi.org/10.1093/deafed/ent045" \h </w:instrText>
      </w:r>
      <w:r w:rsidR="00543654">
        <w:fldChar w:fldCharType="separate"/>
      </w:r>
      <w:r>
        <w:rPr>
          <w:rStyle w:val="Hyperlink"/>
        </w:rPr>
        <w:t>https://doi.org/10.1093/deafed/ent045</w:t>
      </w:r>
      <w:r w:rsidR="00543654">
        <w:rPr>
          <w:rStyle w:val="Hyperlink"/>
        </w:rPr>
        <w:fldChar w:fldCharType="end"/>
      </w:r>
    </w:p>
    <w:p w14:paraId="3FE5067D" w14:textId="77777777" w:rsidR="004451C3" w:rsidRDefault="00FD661C" w:rsidP="00EB0D64">
      <w:pPr>
        <w:pStyle w:val="Bibliography"/>
        <w:pPrChange w:id="687" w:author="Microsoft Office User" w:date="2021-09-24T17:38:00Z">
          <w:pPr>
            <w:pStyle w:val="Bibliography"/>
            <w:spacing w:before="0" w:after="0"/>
          </w:pPr>
        </w:pPrChange>
      </w:pPr>
      <w:bookmarkStart w:id="688" w:name="ref-dediego-lazaro2018"/>
      <w:bookmarkEnd w:id="686"/>
      <w:r>
        <w:t xml:space="preserve">de Diego-Lázaro, B., Restrepo, M. A., Sedey, A. L., &amp; Yoshinaga-Itano, C. (2018). Predictors of Vocabulary Outcomes in Children Who Are Deaf or Hard of Hearing From Spanish-Speaking Families. </w:t>
      </w:r>
      <w:r>
        <w:rPr>
          <w:i/>
        </w:rPr>
        <w:t>Language, Speech, and Hearing Services in Schools</w:t>
      </w:r>
      <w:r>
        <w:t xml:space="preserve">, </w:t>
      </w:r>
      <w:r>
        <w:rPr>
          <w:i/>
        </w:rPr>
        <w:t>50</w:t>
      </w:r>
      <w:r>
        <w:t xml:space="preserve">(1), 1–13. </w:t>
      </w:r>
      <w:r w:rsidR="00543654">
        <w:fldChar w:fldCharType="begin"/>
      </w:r>
      <w:r w:rsidR="00543654">
        <w:instrText xml:space="preserve"> HYPERLINK "https://doi.org/10.1044/2018_LSHSS-17-0148" \h </w:instrText>
      </w:r>
      <w:r w:rsidR="00543654">
        <w:fldChar w:fldCharType="separate"/>
      </w:r>
      <w:r>
        <w:rPr>
          <w:rStyle w:val="Hyperlink"/>
        </w:rPr>
        <w:t>https://doi.org/10.1044/2018_LSHSS-17-0148</w:t>
      </w:r>
      <w:r w:rsidR="00543654">
        <w:rPr>
          <w:rStyle w:val="Hyperlink"/>
        </w:rPr>
        <w:fldChar w:fldCharType="end"/>
      </w:r>
    </w:p>
    <w:p w14:paraId="5036BC35" w14:textId="77777777" w:rsidR="004451C3" w:rsidRDefault="00FD661C" w:rsidP="00EB0D64">
      <w:pPr>
        <w:pStyle w:val="Bibliography"/>
        <w:pPrChange w:id="689" w:author="Microsoft Office User" w:date="2021-09-24T17:38:00Z">
          <w:pPr>
            <w:pStyle w:val="Bibliography"/>
            <w:spacing w:before="0" w:after="0"/>
          </w:pPr>
        </w:pPrChange>
      </w:pPr>
      <w:bookmarkStart w:id="690" w:name="ref-delage2007"/>
      <w:bookmarkEnd w:id="688"/>
      <w:r>
        <w:t xml:space="preserve">Delage, H., &amp; Tuller, L. (2007). Language development and mild-to-moderate hearing loss: Does language normalize with age? </w:t>
      </w:r>
      <w:r>
        <w:rPr>
          <w:i/>
        </w:rPr>
        <w:t>Journal of Speech, Language, and Hearing Research</w:t>
      </w:r>
      <w:r>
        <w:t xml:space="preserve">, </w:t>
      </w:r>
      <w:r>
        <w:rPr>
          <w:i/>
        </w:rPr>
        <w:t>50</w:t>
      </w:r>
      <w:r>
        <w:t xml:space="preserve">(5), 1300–1313. </w:t>
      </w:r>
      <w:r w:rsidR="00543654">
        <w:fldChar w:fldCharType="begin"/>
      </w:r>
      <w:r w:rsidR="00543654">
        <w:instrText xml:space="preserve"> HYPERLINK "https://doi.org/10.1044/1092-4388(2007/091)" \h </w:instrText>
      </w:r>
      <w:r w:rsidR="00543654">
        <w:fldChar w:fldCharType="separate"/>
      </w:r>
      <w:r>
        <w:rPr>
          <w:rStyle w:val="Hyperlink"/>
        </w:rPr>
        <w:t>https://doi.org/10.1044/1092-4388(2007/091)</w:t>
      </w:r>
      <w:r w:rsidR="00543654">
        <w:rPr>
          <w:rStyle w:val="Hyperlink"/>
        </w:rPr>
        <w:fldChar w:fldCharType="end"/>
      </w:r>
    </w:p>
    <w:p w14:paraId="484F3168" w14:textId="77777777" w:rsidR="0014498D" w:rsidRDefault="00C87987" w:rsidP="00EB0D64">
      <w:pPr>
        <w:pStyle w:val="Bibliography"/>
        <w:spacing w:before="0" w:after="0"/>
        <w:rPr>
          <w:del w:id="691" w:author="Microsoft Office User" w:date="2021-09-24T17:38:00Z"/>
        </w:rPr>
      </w:pPr>
      <w:bookmarkStart w:id="692" w:name="ref-desselle1994"/>
      <w:del w:id="693" w:author="Microsoft Office User" w:date="2021-09-24T17:38:00Z">
        <w:r>
          <w:lastRenderedPageBreak/>
          <w:delText xml:space="preserve">Desselle, D. D. (1994). Self-esteem, family climate, and communication patterns in relation to deafness. </w:delText>
        </w:r>
        <w:r>
          <w:rPr>
            <w:i/>
          </w:rPr>
          <w:delText>American Annals of the Deaf</w:delText>
        </w:r>
        <w:r>
          <w:delText xml:space="preserve">, </w:delText>
        </w:r>
        <w:r>
          <w:rPr>
            <w:i/>
          </w:rPr>
          <w:delText>139</w:delText>
        </w:r>
        <w:r>
          <w:delText xml:space="preserve">(3), 322–328. </w:delText>
        </w:r>
        <w:r w:rsidR="00543654">
          <w:fldChar w:fldCharType="begin"/>
        </w:r>
        <w:r w:rsidR="00543654">
          <w:delInstrText xml:space="preserve"> HYPERLINK "https://doi.org/10.1353/aad.2012.0295" \h </w:delInstrText>
        </w:r>
        <w:r w:rsidR="00543654">
          <w:fldChar w:fldCharType="separate"/>
        </w:r>
        <w:r>
          <w:rPr>
            <w:rStyle w:val="Hyperlink"/>
          </w:rPr>
          <w:delText>https://doi.org/10.1353/aad.2012.0295</w:delText>
        </w:r>
        <w:r w:rsidR="00543654">
          <w:rPr>
            <w:rStyle w:val="Hyperlink"/>
          </w:rPr>
          <w:fldChar w:fldCharType="end"/>
        </w:r>
      </w:del>
    </w:p>
    <w:p w14:paraId="5EDF178A" w14:textId="77777777" w:rsidR="004451C3" w:rsidRDefault="00FD661C" w:rsidP="00EB0D64">
      <w:pPr>
        <w:pStyle w:val="Bibliography"/>
        <w:pPrChange w:id="694" w:author="Microsoft Office User" w:date="2021-09-24T17:38:00Z">
          <w:pPr>
            <w:pStyle w:val="Bibliography"/>
            <w:spacing w:before="0" w:after="0"/>
          </w:pPr>
        </w:pPrChange>
      </w:pPr>
      <w:bookmarkStart w:id="695" w:name="ref-eisenberg2007"/>
      <w:bookmarkEnd w:id="690"/>
      <w:bookmarkEnd w:id="692"/>
      <w:r>
        <w:t xml:space="preserve">Eisenberg, L. S. (2007). Current state of knowledge: Speech recognition and production in children with hearing impairment. </w:t>
      </w:r>
      <w:r>
        <w:rPr>
          <w:i/>
        </w:rPr>
        <w:t>Ear and Hearing</w:t>
      </w:r>
      <w:r>
        <w:t xml:space="preserve">, </w:t>
      </w:r>
      <w:r>
        <w:rPr>
          <w:i/>
        </w:rPr>
        <w:t>28</w:t>
      </w:r>
      <w:r>
        <w:t xml:space="preserve">(6), 766–772. </w:t>
      </w:r>
      <w:r w:rsidR="00543654">
        <w:fldChar w:fldCharType="begin"/>
      </w:r>
      <w:r w:rsidR="00543654">
        <w:instrText xml:space="preserve"> HYPERLINK "https://doi.org/10.1097/AUD.0b013e318157f01f" \h </w:instrText>
      </w:r>
      <w:r w:rsidR="00543654">
        <w:fldChar w:fldCharType="separate"/>
      </w:r>
      <w:r>
        <w:rPr>
          <w:rStyle w:val="Hyperlink"/>
        </w:rPr>
        <w:t>https://doi.org/10.1097/AUD.0b013e318157f01f</w:t>
      </w:r>
      <w:r w:rsidR="00543654">
        <w:rPr>
          <w:rStyle w:val="Hyperlink"/>
        </w:rPr>
        <w:fldChar w:fldCharType="end"/>
      </w:r>
    </w:p>
    <w:p w14:paraId="2F97049E" w14:textId="77777777" w:rsidR="004451C3" w:rsidRDefault="00FD661C" w:rsidP="00EB0D64">
      <w:pPr>
        <w:pStyle w:val="Bibliography"/>
        <w:pPrChange w:id="696" w:author="Microsoft Office User" w:date="2021-09-24T17:38:00Z">
          <w:pPr>
            <w:pStyle w:val="Bibliography"/>
            <w:spacing w:before="0" w:after="0"/>
          </w:pPr>
        </w:pPrChange>
      </w:pPr>
      <w:bookmarkStart w:id="697" w:name="ref-fenson1994"/>
      <w:bookmarkEnd w:id="695"/>
      <w:r>
        <w:t xml:space="preserve">Fenson, L., Dale, P. S., Reznick, J. S., Bates, E., Thal, D. J., Pethick, S. J., … Stiles, J. (1994). Variability in Early Communicative Development. </w:t>
      </w:r>
      <w:r>
        <w:rPr>
          <w:i/>
        </w:rPr>
        <w:t>Monographs of the Society for Research in Child Development</w:t>
      </w:r>
      <w:r>
        <w:t xml:space="preserve">, </w:t>
      </w:r>
      <w:r>
        <w:rPr>
          <w:i/>
        </w:rPr>
        <w:t>59</w:t>
      </w:r>
      <w:r>
        <w:t xml:space="preserve">(5), i. </w:t>
      </w:r>
      <w:r w:rsidR="00543654">
        <w:fldChar w:fldCharType="begin"/>
      </w:r>
      <w:r w:rsidR="00543654">
        <w:instrText xml:space="preserve"> HYPERLINK "https://doi.org/10.2307/1166093" \h </w:instrText>
      </w:r>
      <w:r w:rsidR="00543654">
        <w:fldChar w:fldCharType="separate"/>
      </w:r>
      <w:r>
        <w:rPr>
          <w:rStyle w:val="Hyperlink"/>
        </w:rPr>
        <w:t>https://doi.org/10.2307/1166093</w:t>
      </w:r>
      <w:r w:rsidR="00543654">
        <w:rPr>
          <w:rStyle w:val="Hyperlink"/>
        </w:rPr>
        <w:fldChar w:fldCharType="end"/>
      </w:r>
    </w:p>
    <w:p w14:paraId="4F98E210" w14:textId="77777777" w:rsidR="004451C3" w:rsidRDefault="00FD661C" w:rsidP="00EB0D64">
      <w:pPr>
        <w:pStyle w:val="Bibliography"/>
        <w:pPrChange w:id="698" w:author="Microsoft Office User" w:date="2021-09-24T17:38:00Z">
          <w:pPr>
            <w:pStyle w:val="Bibliography"/>
            <w:spacing w:before="0" w:after="0"/>
          </w:pPr>
        </w:pPrChange>
      </w:pPr>
      <w:bookmarkStart w:id="699" w:name="ref-R-car"/>
      <w:bookmarkEnd w:id="697"/>
      <w:r>
        <w:t xml:space="preserve">Fox, J., Weisberg, S., &amp; Price, B. (2020). </w:t>
      </w:r>
      <w:r>
        <w:rPr>
          <w:i/>
        </w:rPr>
        <w:t>Car: Companion to applied regression</w:t>
      </w:r>
      <w:r>
        <w:t xml:space="preserve">. Retrieved from </w:t>
      </w:r>
      <w:r w:rsidR="00543654">
        <w:fldChar w:fldCharType="begin"/>
      </w:r>
      <w:r w:rsidR="00543654">
        <w:instrText xml:space="preserve"> HYPERLINK "https://CRAN.R-project.org/package=car" \h </w:instrText>
      </w:r>
      <w:r w:rsidR="00543654">
        <w:fldChar w:fldCharType="separate"/>
      </w:r>
      <w:r>
        <w:rPr>
          <w:rStyle w:val="Hyperlink"/>
        </w:rPr>
        <w:t>https://CRAN.R-project.org/package=car</w:t>
      </w:r>
      <w:r w:rsidR="00543654">
        <w:rPr>
          <w:rStyle w:val="Hyperlink"/>
        </w:rPr>
        <w:fldChar w:fldCharType="end"/>
      </w:r>
    </w:p>
    <w:p w14:paraId="37255049" w14:textId="77777777" w:rsidR="004451C3" w:rsidRDefault="00FD661C" w:rsidP="00EB0D64">
      <w:pPr>
        <w:pStyle w:val="Bibliography"/>
        <w:pPrChange w:id="700" w:author="Microsoft Office User" w:date="2021-09-24T17:38:00Z">
          <w:pPr>
            <w:pStyle w:val="Bibliography"/>
            <w:spacing w:before="0" w:after="0"/>
          </w:pPr>
        </w:pPrChange>
      </w:pPr>
      <w:bookmarkStart w:id="701" w:name="ref-frank2017"/>
      <w:bookmarkEnd w:id="699"/>
      <w:r>
        <w:t xml:space="preserve">Frank, M. C., Braginsky, M., Yurovsky, D., &amp; Marchman, V. A. (2017). Wordbank: An open repository for developmental vocabulary data. </w:t>
      </w:r>
      <w:r>
        <w:rPr>
          <w:i/>
        </w:rPr>
        <w:t>Journal of Child Language</w:t>
      </w:r>
      <w:r>
        <w:t xml:space="preserve">, </w:t>
      </w:r>
      <w:r>
        <w:rPr>
          <w:i/>
        </w:rPr>
        <w:t>44</w:t>
      </w:r>
      <w:r>
        <w:t xml:space="preserve">(3), 677–694. </w:t>
      </w:r>
      <w:r w:rsidR="00543654">
        <w:fldChar w:fldCharType="begin"/>
      </w:r>
      <w:r w:rsidR="00543654">
        <w:instrText xml:space="preserve"> HYPERLINK "https://doi.org/10.1017/S0305000916000209" \h </w:instrText>
      </w:r>
      <w:r w:rsidR="00543654">
        <w:fldChar w:fldCharType="separate"/>
      </w:r>
      <w:r>
        <w:rPr>
          <w:rStyle w:val="Hyperlink"/>
        </w:rPr>
        <w:t>https://doi.org/10.1017/S0305000916000209</w:t>
      </w:r>
      <w:r w:rsidR="00543654">
        <w:rPr>
          <w:rStyle w:val="Hyperlink"/>
        </w:rPr>
        <w:fldChar w:fldCharType="end"/>
      </w:r>
    </w:p>
    <w:p w14:paraId="21273248" w14:textId="77777777" w:rsidR="0014498D" w:rsidRDefault="00C87987" w:rsidP="00EB0D64">
      <w:pPr>
        <w:pStyle w:val="Bibliography"/>
        <w:spacing w:before="0" w:after="0"/>
        <w:rPr>
          <w:del w:id="702" w:author="Microsoft Office User" w:date="2021-09-24T17:38:00Z"/>
        </w:rPr>
      </w:pPr>
      <w:bookmarkStart w:id="703" w:name="ref-ganek2012"/>
      <w:del w:id="704" w:author="Microsoft Office User" w:date="2021-09-24T17:38:00Z">
        <w:r>
          <w:delText xml:space="preserve">Ganek, H., McConkey Robbins, A., &amp; Niparko, J. K. (2012). Language outcomes after cochlear implantation. </w:delText>
        </w:r>
        <w:r>
          <w:rPr>
            <w:i/>
          </w:rPr>
          <w:delText>Otolaryngologic Clinics of North America</w:delText>
        </w:r>
        <w:r>
          <w:delText xml:space="preserve">, </w:delText>
        </w:r>
        <w:r>
          <w:rPr>
            <w:i/>
          </w:rPr>
          <w:delText>45</w:delText>
        </w:r>
        <w:r>
          <w:delText xml:space="preserve">(1), 173–185. </w:delText>
        </w:r>
        <w:r w:rsidR="00543654">
          <w:fldChar w:fldCharType="begin"/>
        </w:r>
        <w:r w:rsidR="00543654">
          <w:delInstrText xml:space="preserve"> HYPERLINK "https://doi.org/10.1016/j.otc.2011.08.024" \h </w:delInstrText>
        </w:r>
        <w:r w:rsidR="00543654">
          <w:fldChar w:fldCharType="separate"/>
        </w:r>
        <w:r>
          <w:rPr>
            <w:rStyle w:val="Hyperlink"/>
          </w:rPr>
          <w:delText>https://doi.org/10.1016/j.otc.2011.08.024</w:delText>
        </w:r>
        <w:r w:rsidR="00543654">
          <w:rPr>
            <w:rStyle w:val="Hyperlink"/>
          </w:rPr>
          <w:fldChar w:fldCharType="end"/>
        </w:r>
      </w:del>
    </w:p>
    <w:p w14:paraId="2D85DD82" w14:textId="77777777" w:rsidR="004451C3" w:rsidRDefault="00FD661C" w:rsidP="00EB0D64">
      <w:pPr>
        <w:pStyle w:val="Bibliography"/>
        <w:rPr>
          <w:moveTo w:id="705" w:author="Microsoft Office User" w:date="2021-09-24T17:38:00Z"/>
        </w:rPr>
        <w:pPrChange w:id="706" w:author="Microsoft Office User" w:date="2021-09-24T17:38:00Z">
          <w:pPr>
            <w:pStyle w:val="Bibliography"/>
            <w:spacing w:before="0" w:after="0"/>
          </w:pPr>
        </w:pPrChange>
      </w:pPr>
      <w:bookmarkStart w:id="707" w:name="ref-gallaudetresearchinstitute2014"/>
      <w:bookmarkEnd w:id="701"/>
      <w:bookmarkEnd w:id="703"/>
      <w:ins w:id="708" w:author="Microsoft Office User" w:date="2021-09-24T17:38:00Z">
        <w:r>
          <w:t>Gallaudet Research Institute.</w:t>
        </w:r>
      </w:ins>
      <w:moveToRangeStart w:id="709" w:author="Microsoft Office User" w:date="2021-09-24T17:38:00Z" w:name="move83397524"/>
      <w:moveTo w:id="710" w:author="Microsoft Office User" w:date="2021-09-24T17:38:00Z">
        <w:r>
          <w:t xml:space="preserve"> (2014). </w:t>
        </w:r>
        <w:r>
          <w:rPr>
            <w:i/>
          </w:rPr>
          <w:t>2013-2014 Annual Survey of Deaf and Hard of Hearing Children &amp; Youth</w:t>
        </w:r>
        <w:r>
          <w:t xml:space="preserve"> (pp. 1–12). Office of Research Support and International Affairs, Gallaudet University.</w:t>
        </w:r>
      </w:moveTo>
    </w:p>
    <w:p w14:paraId="038F87AB" w14:textId="77777777" w:rsidR="004451C3" w:rsidRDefault="00FD661C" w:rsidP="00EB0D64">
      <w:pPr>
        <w:pStyle w:val="Bibliography"/>
        <w:pPrChange w:id="711" w:author="Microsoft Office User" w:date="2021-09-24T17:38:00Z">
          <w:pPr>
            <w:pStyle w:val="Bibliography"/>
            <w:spacing w:before="0" w:after="0"/>
          </w:pPr>
        </w:pPrChange>
      </w:pPr>
      <w:bookmarkStart w:id="712" w:name="ref-geers2017"/>
      <w:bookmarkEnd w:id="707"/>
      <w:moveToRangeEnd w:id="709"/>
      <w:proofErr w:type="spellStart"/>
      <w:r>
        <w:t>Geers</w:t>
      </w:r>
      <w:proofErr w:type="spellEnd"/>
      <w:r>
        <w:t xml:space="preserve">, A. E., Mitchell, C. M., Warner-Czyz, A., Wang, N. Y., &amp; Eisenberg, L. S. (2017). Early sign language exposure and cochlear implantation benefits. </w:t>
      </w:r>
      <w:r>
        <w:rPr>
          <w:i/>
        </w:rPr>
        <w:t>Pediatrics</w:t>
      </w:r>
      <w:r>
        <w:t xml:space="preserve">, </w:t>
      </w:r>
      <w:r>
        <w:rPr>
          <w:i/>
        </w:rPr>
        <w:t>140</w:t>
      </w:r>
      <w:r>
        <w:t xml:space="preserve">(1). </w:t>
      </w:r>
      <w:r w:rsidR="00543654">
        <w:fldChar w:fldCharType="begin"/>
      </w:r>
      <w:r w:rsidR="00543654">
        <w:instrText xml:space="preserve"> HYPERLINK "https://doi.org/10.1542/peds.</w:instrText>
      </w:r>
      <w:r w:rsidR="00543654">
        <w:instrText xml:space="preserve">2016-3489" \h </w:instrText>
      </w:r>
      <w:r w:rsidR="00543654">
        <w:fldChar w:fldCharType="separate"/>
      </w:r>
      <w:r>
        <w:rPr>
          <w:rStyle w:val="Hyperlink"/>
        </w:rPr>
        <w:t>https://doi.org/10.1542/peds.2016-3489</w:t>
      </w:r>
      <w:r w:rsidR="00543654">
        <w:rPr>
          <w:rStyle w:val="Hyperlink"/>
        </w:rPr>
        <w:fldChar w:fldCharType="end"/>
      </w:r>
    </w:p>
    <w:p w14:paraId="473766CC" w14:textId="77777777" w:rsidR="0014498D" w:rsidRDefault="00C87987" w:rsidP="00EB0D64">
      <w:pPr>
        <w:pStyle w:val="Bibliography"/>
        <w:spacing w:before="0" w:after="0"/>
        <w:rPr>
          <w:del w:id="713" w:author="Microsoft Office User" w:date="2021-09-24T17:38:00Z"/>
        </w:rPr>
      </w:pPr>
      <w:del w:id="714" w:author="Microsoft Office User" w:date="2021-09-24T17:38:00Z">
        <w:r>
          <w:delText>Hall,</w:delText>
        </w:r>
      </w:del>
      <w:moveFromRangeStart w:id="715" w:author="Microsoft Office User" w:date="2021-09-24T17:38:00Z" w:name="move83397525"/>
      <w:moveFrom w:id="716" w:author="Microsoft Office User" w:date="2021-09-24T17:38:00Z">
        <w:r w:rsidR="00FD661C">
          <w:t xml:space="preserve"> M. </w:t>
        </w:r>
      </w:moveFrom>
      <w:moveFromRangeEnd w:id="715"/>
      <w:del w:id="717" w:author="Microsoft Office User" w:date="2021-09-24T17:38:00Z">
        <w:r>
          <w:delText xml:space="preserve">L., Hall, W. C., &amp; Caselli, N. K. (2019). Deaf children need language, not (just) speech. </w:delText>
        </w:r>
        <w:r w:rsidR="00543654">
          <w:fldChar w:fldCharType="begin"/>
        </w:r>
        <w:r w:rsidR="00543654">
          <w:delInstrText xml:space="preserve"> HYPERLINK "https://doi.org/10.1177/0142723719834102" \h </w:delInstrText>
        </w:r>
        <w:r w:rsidR="00543654">
          <w:fldChar w:fldCharType="separate"/>
        </w:r>
        <w:r>
          <w:rPr>
            <w:rStyle w:val="Hyperlink"/>
          </w:rPr>
          <w:delText>https://doi.org/10.1177/0142723719834102</w:delText>
        </w:r>
        <w:r w:rsidR="00543654">
          <w:rPr>
            <w:rStyle w:val="Hyperlink"/>
          </w:rPr>
          <w:fldChar w:fldCharType="end"/>
        </w:r>
      </w:del>
    </w:p>
    <w:p w14:paraId="336F8C75" w14:textId="77777777" w:rsidR="0014498D" w:rsidRDefault="00C87987" w:rsidP="00EB0D64">
      <w:pPr>
        <w:pStyle w:val="Bibliography"/>
        <w:spacing w:before="0" w:after="0"/>
        <w:rPr>
          <w:del w:id="718" w:author="Microsoft Office User" w:date="2021-09-24T17:38:00Z"/>
        </w:rPr>
      </w:pPr>
      <w:bookmarkStart w:id="719" w:name="ref-hall2017"/>
      <w:del w:id="720" w:author="Microsoft Office User" w:date="2021-09-24T17:38:00Z">
        <w:r>
          <w:delText xml:space="preserve">Hall, W. C., Levin, L. L., &amp; Anderson, M. L. (2017). Language Deprivation Syndrome: A Possible Neurodevelopmental Disorder with Sociocultural Origins. </w:delText>
        </w:r>
        <w:r>
          <w:rPr>
            <w:i/>
          </w:rPr>
          <w:delText>Social Psychiatry and Psychiatric Epidemiology</w:delText>
        </w:r>
        <w:r>
          <w:delText xml:space="preserve">, </w:delText>
        </w:r>
        <w:r>
          <w:rPr>
            <w:i/>
          </w:rPr>
          <w:delText>52</w:delText>
        </w:r>
        <w:r>
          <w:delText xml:space="preserve">(6), 761–776. </w:delText>
        </w:r>
        <w:r w:rsidR="00543654">
          <w:fldChar w:fldCharType="begin"/>
        </w:r>
        <w:r w:rsidR="00543654">
          <w:delInstrText xml:space="preserve"> HYPERLINK "https://doi.org/10.1007/s00127-017-1351-7" \h </w:delInstrText>
        </w:r>
        <w:r w:rsidR="00543654">
          <w:fldChar w:fldCharType="separate"/>
        </w:r>
        <w:r>
          <w:rPr>
            <w:rStyle w:val="Hyperlink"/>
          </w:rPr>
          <w:delText>https://doi.org/10.1007/s00127-017-1351-7</w:delText>
        </w:r>
        <w:r w:rsidR="00543654">
          <w:rPr>
            <w:rStyle w:val="Hyperlink"/>
          </w:rPr>
          <w:fldChar w:fldCharType="end"/>
        </w:r>
      </w:del>
    </w:p>
    <w:p w14:paraId="596C3101" w14:textId="77777777" w:rsidR="0014498D" w:rsidRDefault="00C87987" w:rsidP="00EB0D64">
      <w:pPr>
        <w:pStyle w:val="Bibliography"/>
        <w:spacing w:before="0" w:after="0"/>
        <w:rPr>
          <w:del w:id="721" w:author="Microsoft Office User" w:date="2021-09-24T17:38:00Z"/>
        </w:rPr>
      </w:pPr>
      <w:bookmarkStart w:id="722" w:name="ref-harrison2003"/>
      <w:bookmarkEnd w:id="719"/>
      <w:del w:id="723" w:author="Microsoft Office User" w:date="2021-09-24T17:38:00Z">
        <w:r>
          <w:delText xml:space="preserve">Harrison, M., Roush, J., &amp; Wallace, J. (2003). Trends in Age of Identification and Intervention in Infants with Hearing Loss. </w:delText>
        </w:r>
        <w:r>
          <w:rPr>
            <w:i/>
          </w:rPr>
          <w:delText>Ear and Hearing</w:delText>
        </w:r>
        <w:r>
          <w:delText xml:space="preserve">, </w:delText>
        </w:r>
        <w:r>
          <w:rPr>
            <w:i/>
          </w:rPr>
          <w:delText>24</w:delText>
        </w:r>
        <w:r>
          <w:delText xml:space="preserve">(1), 89–95. </w:delText>
        </w:r>
        <w:r w:rsidR="00543654">
          <w:fldChar w:fldCharType="begin"/>
        </w:r>
        <w:r w:rsidR="00543654">
          <w:delInstrText xml:space="preserve"> HYPERLINK "https://doi.org/10.1097/01.AUD.0000051749.40991.1F" \h </w:delInstrText>
        </w:r>
        <w:r w:rsidR="00543654">
          <w:fldChar w:fldCharType="separate"/>
        </w:r>
        <w:r>
          <w:rPr>
            <w:rStyle w:val="Hyperlink"/>
          </w:rPr>
          <w:delText>https://doi.org/10.1097/01.AUD.0000051749.40991.1F</w:delText>
        </w:r>
        <w:r w:rsidR="00543654">
          <w:rPr>
            <w:rStyle w:val="Hyperlink"/>
          </w:rPr>
          <w:fldChar w:fldCharType="end"/>
        </w:r>
      </w:del>
    </w:p>
    <w:p w14:paraId="34544A84" w14:textId="26A0DEAA" w:rsidR="004451C3" w:rsidRDefault="00FD661C" w:rsidP="00EB0D64">
      <w:pPr>
        <w:pStyle w:val="Bibliography"/>
        <w:pPrChange w:id="724" w:author="Microsoft Office User" w:date="2021-09-24T17:38:00Z">
          <w:pPr>
            <w:pStyle w:val="Bibliography"/>
            <w:spacing w:before="0" w:after="0"/>
          </w:pPr>
        </w:pPrChange>
      </w:pPr>
      <w:bookmarkStart w:id="725" w:name="ref-hassanzadeh2012"/>
      <w:bookmarkEnd w:id="712"/>
      <w:bookmarkEnd w:id="722"/>
      <w:proofErr w:type="spellStart"/>
      <w:r>
        <w:t>Hassanzadeh</w:t>
      </w:r>
      <w:proofErr w:type="spellEnd"/>
      <w:r>
        <w:t xml:space="preserve">, S. (2012). Outcomes of cochlear implantation in deaf children of deaf parents: Comparative study. </w:t>
      </w:r>
      <w:r>
        <w:rPr>
          <w:i/>
        </w:rPr>
        <w:t>The Journal of Laryngology &amp; Otology</w:t>
      </w:r>
      <w:r>
        <w:t xml:space="preserve">, </w:t>
      </w:r>
      <w:r>
        <w:rPr>
          <w:i/>
        </w:rPr>
        <w:t>126</w:t>
      </w:r>
      <w:r>
        <w:t xml:space="preserve">(10), 989–994. </w:t>
      </w:r>
      <w:r w:rsidR="00543654">
        <w:fldChar w:fldCharType="begin"/>
      </w:r>
      <w:r w:rsidR="00543654">
        <w:instrText xml:space="preserve"> HYPERLINK "https://doi.org/10.10</w:instrText>
      </w:r>
      <w:r w:rsidR="00543654">
        <w:instrText xml:space="preserve">17/S0022215112001909" \h </w:instrText>
      </w:r>
      <w:r w:rsidR="00543654">
        <w:fldChar w:fldCharType="separate"/>
      </w:r>
      <w:r>
        <w:rPr>
          <w:rStyle w:val="Hyperlink"/>
        </w:rPr>
        <w:t>https://doi.org/10.1017/S0022215112001909</w:t>
      </w:r>
      <w:r w:rsidR="00543654">
        <w:rPr>
          <w:rStyle w:val="Hyperlink"/>
        </w:rPr>
        <w:fldChar w:fldCharType="end"/>
      </w:r>
    </w:p>
    <w:p w14:paraId="49F2DCDC" w14:textId="77777777" w:rsidR="0014498D" w:rsidRDefault="00C87987" w:rsidP="00EB0D64">
      <w:pPr>
        <w:pStyle w:val="Bibliography"/>
        <w:spacing w:before="0" w:after="0"/>
        <w:rPr>
          <w:del w:id="726" w:author="Microsoft Office User" w:date="2021-09-24T17:38:00Z"/>
        </w:rPr>
      </w:pPr>
      <w:del w:id="727" w:author="Microsoft Office User" w:date="2021-09-24T17:38:00Z">
        <w:r>
          <w:lastRenderedPageBreak/>
          <w:delText>Hassepass, F., Aschendorff, A., Wesarg, T., Kröger,</w:delText>
        </w:r>
      </w:del>
      <w:moveFromRangeStart w:id="728" w:author="Microsoft Office User" w:date="2021-09-24T17:38:00Z" w:name="move83397526"/>
      <w:moveFrom w:id="729" w:author="Microsoft Office User" w:date="2021-09-24T17:38:00Z">
        <w:r w:rsidR="00FD661C">
          <w:t xml:space="preserve"> S., </w:t>
        </w:r>
      </w:moveFrom>
      <w:moveFromRangeEnd w:id="728"/>
      <w:del w:id="730" w:author="Microsoft Office User" w:date="2021-09-24T17:38:00Z">
        <w:r>
          <w:delText xml:space="preserve">Laszig, R., Beck, R. L., … Arndt, S. (2013). Unilateral deafness in children: Audiologic and subjective assessment of hearing ability after cochlear implantation. </w:delText>
        </w:r>
        <w:r>
          <w:rPr>
            <w:i/>
          </w:rPr>
          <w:delText>Otology &amp; Neurotology: Official Publication of the American Otological Society, American Neurotology Society [and] European Academy of Otology and Neurotology</w:delText>
        </w:r>
        <w:r>
          <w:delText xml:space="preserve">, </w:delText>
        </w:r>
        <w:r>
          <w:rPr>
            <w:i/>
          </w:rPr>
          <w:delText>34</w:delText>
        </w:r>
        <w:r>
          <w:delText xml:space="preserve">(1), 53–60. </w:delText>
        </w:r>
        <w:r w:rsidR="00543654">
          <w:fldChar w:fldCharType="begin"/>
        </w:r>
        <w:r w:rsidR="00543654">
          <w:delInstrText xml:space="preserve"> HYPERLINK "https://doi.org/10.1097/MAO.0b013e31827850f0" \h </w:delInstrText>
        </w:r>
        <w:r w:rsidR="00543654">
          <w:fldChar w:fldCharType="separate"/>
        </w:r>
        <w:r>
          <w:rPr>
            <w:rStyle w:val="Hyperlink"/>
          </w:rPr>
          <w:delText>https://doi.org/10.1097/MAO.0b013e31827850f0</w:delText>
        </w:r>
        <w:r w:rsidR="00543654">
          <w:rPr>
            <w:rStyle w:val="Hyperlink"/>
          </w:rPr>
          <w:fldChar w:fldCharType="end"/>
        </w:r>
      </w:del>
    </w:p>
    <w:p w14:paraId="20BB87EA" w14:textId="050FC721" w:rsidR="004451C3" w:rsidRDefault="00FD661C" w:rsidP="00EB0D64">
      <w:pPr>
        <w:pStyle w:val="Bibliography"/>
        <w:pPrChange w:id="731" w:author="Microsoft Office User" w:date="2021-09-24T17:38:00Z">
          <w:pPr>
            <w:pStyle w:val="Bibliography"/>
            <w:spacing w:before="0" w:after="0"/>
          </w:pPr>
        </w:pPrChange>
      </w:pPr>
      <w:bookmarkStart w:id="732" w:name="ref-hemphill2008"/>
      <w:bookmarkEnd w:id="725"/>
      <w:r>
        <w:t xml:space="preserve">Hemphill, L., &amp; Tivnan, T. (2008). The Importance of Early Vocabulary for Literacy Achievement in High-Poverty Schools. </w:t>
      </w:r>
      <w:r>
        <w:rPr>
          <w:i/>
        </w:rPr>
        <w:t>Journal of Education for Students Placed at Risk (JESPAR)</w:t>
      </w:r>
      <w:r>
        <w:t xml:space="preserve">, </w:t>
      </w:r>
      <w:r>
        <w:rPr>
          <w:i/>
        </w:rPr>
        <w:t>13</w:t>
      </w:r>
      <w:r>
        <w:t xml:space="preserve">(4), 426–451. </w:t>
      </w:r>
      <w:r w:rsidR="00543654">
        <w:fldChar w:fldCharType="begin"/>
      </w:r>
      <w:r w:rsidR="00543654">
        <w:instrText xml:space="preserve"> HYPERLINK "https://doi.org/10.1080/10824660802427710" \h </w:instrText>
      </w:r>
      <w:r w:rsidR="00543654">
        <w:fldChar w:fldCharType="separate"/>
      </w:r>
      <w:r>
        <w:rPr>
          <w:rStyle w:val="Hyperlink"/>
        </w:rPr>
        <w:t>https://doi.org/10.1080/10824660802427710</w:t>
      </w:r>
      <w:r w:rsidR="00543654">
        <w:rPr>
          <w:rStyle w:val="Hyperlink"/>
        </w:rPr>
        <w:fldChar w:fldCharType="end"/>
      </w:r>
    </w:p>
    <w:p w14:paraId="5559ED4E" w14:textId="77777777" w:rsidR="004451C3" w:rsidRDefault="00FD661C" w:rsidP="00EB0D64">
      <w:pPr>
        <w:pStyle w:val="Bibliography"/>
        <w:rPr>
          <w:ins w:id="733" w:author="Microsoft Office User" w:date="2021-09-24T17:38:00Z"/>
        </w:rPr>
      </w:pPr>
      <w:bookmarkStart w:id="734" w:name="ref-holzinger2011"/>
      <w:bookmarkEnd w:id="732"/>
      <w:proofErr w:type="spellStart"/>
      <w:ins w:id="735" w:author="Microsoft Office User" w:date="2021-09-24T17:38:00Z">
        <w:r>
          <w:t>Holzinger</w:t>
        </w:r>
        <w:proofErr w:type="spellEnd"/>
        <w:r>
          <w:t xml:space="preserve">, D., </w:t>
        </w:r>
        <w:proofErr w:type="spellStart"/>
        <w:r>
          <w:t>Fellinger</w:t>
        </w:r>
        <w:proofErr w:type="spellEnd"/>
        <w:r>
          <w:t xml:space="preserve">, J., &amp; </w:t>
        </w:r>
        <w:proofErr w:type="spellStart"/>
        <w:r>
          <w:t>Beitel</w:t>
        </w:r>
        <w:proofErr w:type="spellEnd"/>
        <w:r>
          <w:t xml:space="preserve">, C. (2011). Early onset of family </w:t>
        </w:r>
        <w:proofErr w:type="spellStart"/>
        <w:r>
          <w:t>centred</w:t>
        </w:r>
        <w:proofErr w:type="spellEnd"/>
        <w:r>
          <w:t xml:space="preserve"> intervention predicts language outcomes in children with hearing loss. </w:t>
        </w:r>
        <w:r>
          <w:rPr>
            <w:i/>
          </w:rPr>
          <w:t>International Journal of Pediatric Otorhinolaryngology</w:t>
        </w:r>
        <w:r>
          <w:t xml:space="preserve">, </w:t>
        </w:r>
        <w:r>
          <w:rPr>
            <w:i/>
          </w:rPr>
          <w:t>75</w:t>
        </w:r>
        <w:r>
          <w:t xml:space="preserve">(2), 256–260. </w:t>
        </w:r>
        <w:r w:rsidR="00543654">
          <w:fldChar w:fldCharType="begin"/>
        </w:r>
        <w:r w:rsidR="00543654">
          <w:instrText xml:space="preserve"> HYPERLINK "https://doi.org/10.1016/j.ijporl.2010.11.011" \h </w:instrText>
        </w:r>
        <w:r w:rsidR="00543654">
          <w:fldChar w:fldCharType="separate"/>
        </w:r>
        <w:r>
          <w:rPr>
            <w:rStyle w:val="Hyperlink"/>
          </w:rPr>
          <w:t>https://doi.org/10.1016/j.ijporl.2010.11.011</w:t>
        </w:r>
        <w:r w:rsidR="00543654">
          <w:rPr>
            <w:rStyle w:val="Hyperlink"/>
          </w:rPr>
          <w:fldChar w:fldCharType="end"/>
        </w:r>
      </w:ins>
    </w:p>
    <w:p w14:paraId="75F1A63E" w14:textId="77777777" w:rsidR="004451C3" w:rsidRDefault="00FD661C" w:rsidP="00EB0D64">
      <w:pPr>
        <w:pStyle w:val="Bibliography"/>
        <w:pPrChange w:id="736" w:author="Microsoft Office User" w:date="2021-09-24T17:38:00Z">
          <w:pPr>
            <w:pStyle w:val="Bibliography"/>
            <w:spacing w:before="0" w:after="0"/>
          </w:pPr>
        </w:pPrChange>
      </w:pPr>
      <w:bookmarkStart w:id="737" w:name="ref-hrastinski2016"/>
      <w:bookmarkEnd w:id="734"/>
      <w:proofErr w:type="spellStart"/>
      <w:r>
        <w:t>Hrastinski</w:t>
      </w:r>
      <w:proofErr w:type="spellEnd"/>
      <w:r>
        <w:t xml:space="preserve">, I., &amp; Wilbur, R. B. (2016). Academic Achievement of Deaf and Hard-of-Hearing Students in an ASL/English Bilingual Program. </w:t>
      </w:r>
      <w:r>
        <w:rPr>
          <w:i/>
        </w:rPr>
        <w:t>Journal of Deaf Studies and Deaf Education</w:t>
      </w:r>
      <w:r>
        <w:t xml:space="preserve">, </w:t>
      </w:r>
      <w:r>
        <w:rPr>
          <w:i/>
        </w:rPr>
        <w:t>21</w:t>
      </w:r>
      <w:r>
        <w:t xml:space="preserve">(2), 156–170. </w:t>
      </w:r>
      <w:r w:rsidR="00543654">
        <w:fldChar w:fldCharType="begin"/>
      </w:r>
      <w:r w:rsidR="00543654">
        <w:instrText xml:space="preserve"> HYPERLINK "https://doi.org/10.1093/deafed/env072" \h </w:instrText>
      </w:r>
      <w:r w:rsidR="00543654">
        <w:fldChar w:fldCharType="separate"/>
      </w:r>
      <w:r>
        <w:rPr>
          <w:rStyle w:val="Hyperlink"/>
        </w:rPr>
        <w:t>https://doi.org/10.1093/deafed/env072</w:t>
      </w:r>
      <w:r w:rsidR="00543654">
        <w:rPr>
          <w:rStyle w:val="Hyperlink"/>
        </w:rPr>
        <w:fldChar w:fldCharType="end"/>
      </w:r>
    </w:p>
    <w:p w14:paraId="2A283650" w14:textId="77777777" w:rsidR="004451C3" w:rsidRDefault="00C87987" w:rsidP="00EB0D64">
      <w:pPr>
        <w:pStyle w:val="Bibliography"/>
        <w:rPr>
          <w:moveFrom w:id="738" w:author="Microsoft Office User" w:date="2021-09-24T17:38:00Z"/>
        </w:rPr>
        <w:pPrChange w:id="739" w:author="Microsoft Office User" w:date="2021-09-24T17:38:00Z">
          <w:pPr>
            <w:pStyle w:val="Bibliography"/>
            <w:spacing w:before="0" w:after="0"/>
          </w:pPr>
        </w:pPrChange>
      </w:pPr>
      <w:del w:id="740" w:author="Microsoft Office User" w:date="2021-09-24T17:38:00Z">
        <w:r>
          <w:delText>Institute, G. R.</w:delText>
        </w:r>
      </w:del>
      <w:moveFromRangeStart w:id="741" w:author="Microsoft Office User" w:date="2021-09-24T17:38:00Z" w:name="move83397524"/>
      <w:moveFrom w:id="742" w:author="Microsoft Office User" w:date="2021-09-24T17:38:00Z">
        <w:r w:rsidR="00FD661C">
          <w:t xml:space="preserve"> (2014). </w:t>
        </w:r>
        <w:r w:rsidR="00FD661C">
          <w:rPr>
            <w:i/>
          </w:rPr>
          <w:t>2013-2014 Annual Survey of Deaf and Hard of Hearing Children &amp; Youth</w:t>
        </w:r>
        <w:r w:rsidR="00FD661C">
          <w:t xml:space="preserve"> (pp. 1–12). Office of Research Support and International Affairs, Gallaudet University.</w:t>
        </w:r>
      </w:moveFrom>
    </w:p>
    <w:p w14:paraId="5283A1B7" w14:textId="63B871C1" w:rsidR="004451C3" w:rsidRDefault="00FD661C" w:rsidP="00EB0D64">
      <w:pPr>
        <w:pStyle w:val="Bibliography"/>
        <w:pPrChange w:id="743" w:author="Microsoft Office User" w:date="2021-09-24T17:38:00Z">
          <w:pPr>
            <w:pStyle w:val="Bibliography"/>
            <w:spacing w:before="0" w:after="0"/>
          </w:pPr>
        </w:pPrChange>
      </w:pPr>
      <w:bookmarkStart w:id="744" w:name="ref-jackson-maldonado2003"/>
      <w:bookmarkEnd w:id="737"/>
      <w:moveFromRangeEnd w:id="741"/>
      <w:r>
        <w:t xml:space="preserve">Jackson-Maldonado, D., Thal, D. J., Fenson, L., Marchman, V. A., Newton, T., Conboy, B., … Paul H. Brookes Publishing Company (Firm). (2003). </w:t>
      </w:r>
      <w:r>
        <w:rPr>
          <w:i/>
        </w:rPr>
        <w:t>MacArthur Inventarios del Desarrollo de Habilidades Comunicativas : User’s guide and technical manual</w:t>
      </w:r>
      <w:r>
        <w:t>. P.H. Brookes.</w:t>
      </w:r>
    </w:p>
    <w:p w14:paraId="1EDFD9CD" w14:textId="77777777" w:rsidR="004451C3" w:rsidRDefault="00FD661C" w:rsidP="00EB0D64">
      <w:pPr>
        <w:pStyle w:val="Bibliography"/>
        <w:pPrChange w:id="745" w:author="Microsoft Office User" w:date="2021-09-24T17:38:00Z">
          <w:pPr>
            <w:pStyle w:val="Bibliography"/>
            <w:spacing w:before="0" w:after="0"/>
          </w:pPr>
        </w:pPrChange>
      </w:pPr>
      <w:bookmarkStart w:id="746" w:name="ref-james2013"/>
      <w:bookmarkEnd w:id="744"/>
      <w:r>
        <w:t xml:space="preserve">James, G., Witten, D., Hastie, T., &amp; Tibshirani, R. (2013). </w:t>
      </w:r>
      <w:r>
        <w:rPr>
          <w:i/>
        </w:rPr>
        <w:t>An Introduction to Statistical Learning</w:t>
      </w:r>
      <w:r>
        <w:t xml:space="preserve"> (Vol. 103). New York, NY: Springer New York. </w:t>
      </w:r>
      <w:r w:rsidR="00543654">
        <w:fldChar w:fldCharType="begin"/>
      </w:r>
      <w:r w:rsidR="00543654">
        <w:instrText xml:space="preserve"> HYPERLINK "https://doi.org/10.1007/978-1-4614-7138-7" \h </w:instrText>
      </w:r>
      <w:r w:rsidR="00543654">
        <w:fldChar w:fldCharType="separate"/>
      </w:r>
      <w:r>
        <w:rPr>
          <w:rStyle w:val="Hyperlink"/>
        </w:rPr>
        <w:t>https://doi.org/10.1007/978-1-4614-7138-7</w:t>
      </w:r>
      <w:r w:rsidR="00543654">
        <w:rPr>
          <w:rStyle w:val="Hyperlink"/>
        </w:rPr>
        <w:fldChar w:fldCharType="end"/>
      </w:r>
    </w:p>
    <w:p w14:paraId="0CB34BAB" w14:textId="77777777" w:rsidR="004451C3" w:rsidRDefault="00FD661C" w:rsidP="00EB0D64">
      <w:pPr>
        <w:pStyle w:val="Bibliography"/>
        <w:pPrChange w:id="747" w:author="Microsoft Office User" w:date="2021-09-24T17:38:00Z">
          <w:pPr>
            <w:pStyle w:val="Bibliography"/>
            <w:spacing w:before="0" w:after="0"/>
          </w:pPr>
        </w:pPrChange>
      </w:pPr>
      <w:bookmarkStart w:id="748" w:name="ref-karchmer2003"/>
      <w:bookmarkEnd w:id="746"/>
      <w:r>
        <w:t xml:space="preserve">Karchmer, M. A., &amp; Mitchell, R. E. (2003). </w:t>
      </w:r>
      <w:r>
        <w:rPr>
          <w:i/>
        </w:rPr>
        <w:t>Demographic and achievement characteristics of deaf and hard-of-hearing students. - PsycNET</w:t>
      </w:r>
      <w:r>
        <w:t>.</w:t>
      </w:r>
    </w:p>
    <w:p w14:paraId="556A8974" w14:textId="77777777" w:rsidR="004451C3" w:rsidRDefault="00FD661C" w:rsidP="00EB0D64">
      <w:pPr>
        <w:pStyle w:val="Bibliography"/>
        <w:rPr>
          <w:ins w:id="749" w:author="Microsoft Office User" w:date="2021-09-24T17:38:00Z"/>
        </w:rPr>
      </w:pPr>
      <w:bookmarkStart w:id="750" w:name="ref-kennedy2006"/>
      <w:bookmarkEnd w:id="748"/>
      <w:ins w:id="751" w:author="Microsoft Office User" w:date="2021-09-24T17:38:00Z">
        <w:r>
          <w:t xml:space="preserve">Kennedy, C. R., McCann, D. </w:t>
        </w:r>
      </w:ins>
      <w:moveToRangeStart w:id="752" w:author="Microsoft Office User" w:date="2021-09-24T17:38:00Z" w:name="move83397527"/>
      <w:moveTo w:id="753" w:author="Microsoft Office User" w:date="2021-09-24T17:38:00Z">
        <w:r>
          <w:t xml:space="preserve">C., </w:t>
        </w:r>
      </w:moveTo>
      <w:moveToRangeEnd w:id="752"/>
      <w:ins w:id="754" w:author="Microsoft Office User" w:date="2021-09-24T17:38:00Z">
        <w:r>
          <w:t xml:space="preserve">Campbell, M. J., Law, C. </w:t>
        </w:r>
      </w:ins>
      <w:moveToRangeStart w:id="755" w:author="Microsoft Office User" w:date="2021-09-24T17:38:00Z" w:name="move83397522"/>
      <w:moveTo w:id="756" w:author="Microsoft Office User" w:date="2021-09-24T17:38:00Z">
        <w:r>
          <w:t xml:space="preserve">M., </w:t>
        </w:r>
      </w:moveTo>
      <w:moveToRangeEnd w:id="755"/>
      <w:proofErr w:type="spellStart"/>
      <w:ins w:id="757" w:author="Microsoft Office User" w:date="2021-09-24T17:38:00Z">
        <w:r>
          <w:t>Mullee</w:t>
        </w:r>
        <w:proofErr w:type="spellEnd"/>
        <w:r>
          <w:t xml:space="preserve">, M., </w:t>
        </w:r>
        <w:proofErr w:type="spellStart"/>
        <w:r>
          <w:t>Petrou</w:t>
        </w:r>
        <w:proofErr w:type="spellEnd"/>
        <w:r>
          <w:t xml:space="preserve">, S., … Stevenson, J. (2006). Language ability after early detection of permanent childhood </w:t>
        </w:r>
        <w:r>
          <w:lastRenderedPageBreak/>
          <w:t xml:space="preserve">hearing impairment. </w:t>
        </w:r>
        <w:r>
          <w:rPr>
            <w:i/>
          </w:rPr>
          <w:t>New England Journal of Medicine</w:t>
        </w:r>
        <w:r>
          <w:t xml:space="preserve">, </w:t>
        </w:r>
        <w:r>
          <w:rPr>
            <w:i/>
          </w:rPr>
          <w:t>354</w:t>
        </w:r>
        <w:r>
          <w:t xml:space="preserve">(20), 2131–2141. </w:t>
        </w:r>
        <w:r w:rsidR="00543654">
          <w:fldChar w:fldCharType="begin"/>
        </w:r>
        <w:r w:rsidR="00543654">
          <w:instrText xml:space="preserve"> HYPERLINK "https://doi.org/10.1056/NEJMoa054915" \h </w:instrText>
        </w:r>
        <w:r w:rsidR="00543654">
          <w:fldChar w:fldCharType="separate"/>
        </w:r>
        <w:r>
          <w:rPr>
            <w:rStyle w:val="Hyperlink"/>
          </w:rPr>
          <w:t>https://doi.org/10.1056/NEJMoa054915</w:t>
        </w:r>
        <w:r w:rsidR="00543654">
          <w:rPr>
            <w:rStyle w:val="Hyperlink"/>
          </w:rPr>
          <w:fldChar w:fldCharType="end"/>
        </w:r>
      </w:ins>
    </w:p>
    <w:p w14:paraId="73281907" w14:textId="77777777" w:rsidR="004451C3" w:rsidRDefault="00FD661C" w:rsidP="00EB0D64">
      <w:pPr>
        <w:pStyle w:val="Bibliography"/>
        <w:pPrChange w:id="758" w:author="Microsoft Office User" w:date="2021-09-24T17:38:00Z">
          <w:pPr>
            <w:pStyle w:val="Bibliography"/>
            <w:spacing w:before="0" w:after="0"/>
          </w:pPr>
        </w:pPrChange>
      </w:pPr>
      <w:bookmarkStart w:id="759" w:name="ref-kiese-himmel2002a"/>
      <w:bookmarkEnd w:id="750"/>
      <w:r>
        <w:t xml:space="preserve">Kiese-Himmel, C., &amp; Ohlwein, S. (2002). Vocabulary of young children with sensorineural deafness. </w:t>
      </w:r>
      <w:r>
        <w:rPr>
          <w:i/>
        </w:rPr>
        <w:t>HNO</w:t>
      </w:r>
      <w:r>
        <w:t xml:space="preserve">, </w:t>
      </w:r>
      <w:r>
        <w:rPr>
          <w:i/>
        </w:rPr>
        <w:t>50</w:t>
      </w:r>
      <w:r>
        <w:t xml:space="preserve">(1), 48–54. </w:t>
      </w:r>
      <w:r w:rsidR="00543654">
        <w:fldChar w:fldCharType="begin"/>
      </w:r>
      <w:r w:rsidR="00543654">
        <w:instrText xml:space="preserve"> HYPERLINK "https://doi.org/10.1007/s106-002-8065-9" \h </w:instrText>
      </w:r>
      <w:r w:rsidR="00543654">
        <w:fldChar w:fldCharType="separate"/>
      </w:r>
      <w:r>
        <w:rPr>
          <w:rStyle w:val="Hyperlink"/>
        </w:rPr>
        <w:t>https://doi.org/10.1007/s106-002-8065-9</w:t>
      </w:r>
      <w:r w:rsidR="00543654">
        <w:rPr>
          <w:rStyle w:val="Hyperlink"/>
        </w:rPr>
        <w:fldChar w:fldCharType="end"/>
      </w:r>
    </w:p>
    <w:p w14:paraId="07FBD399" w14:textId="77777777" w:rsidR="0014498D" w:rsidRDefault="00C87987" w:rsidP="00EB0D64">
      <w:pPr>
        <w:pStyle w:val="Bibliography"/>
        <w:spacing w:before="0" w:after="0"/>
        <w:rPr>
          <w:del w:id="760" w:author="Microsoft Office User" w:date="2021-09-24T17:38:00Z"/>
        </w:rPr>
      </w:pPr>
      <w:del w:id="761" w:author="Microsoft Office User" w:date="2021-09-24T17:38:00Z">
        <w:r>
          <w:delText xml:space="preserve">Kushalnagar, P., Topolski, T. D., Schick, B., Edwards, T. </w:delText>
        </w:r>
      </w:del>
      <w:moveFromRangeStart w:id="762" w:author="Microsoft Office User" w:date="2021-09-24T17:38:00Z" w:name="move83397527"/>
      <w:moveFrom w:id="763" w:author="Microsoft Office User" w:date="2021-09-24T17:38:00Z">
        <w:r w:rsidR="00FD661C">
          <w:t xml:space="preserve">C., </w:t>
        </w:r>
      </w:moveFrom>
      <w:moveFromRangeEnd w:id="762"/>
      <w:del w:id="764" w:author="Microsoft Office User" w:date="2021-09-24T17:38:00Z">
        <w:r>
          <w:delText xml:space="preserve">Skalicky, A. M., &amp; Patrick, D. L. (2011). Mode of communication, perceived level of understanding, and perceived quality of life in youth who are deaf or hard of hearing. </w:delText>
        </w:r>
        <w:r>
          <w:rPr>
            <w:i/>
          </w:rPr>
          <w:delText>Journal of Deaf Studies and Deaf Education</w:delText>
        </w:r>
        <w:r>
          <w:delText xml:space="preserve">, </w:delText>
        </w:r>
        <w:r>
          <w:rPr>
            <w:i/>
          </w:rPr>
          <w:delText>16</w:delText>
        </w:r>
        <w:r>
          <w:delText xml:space="preserve">(4), 512–523. </w:delText>
        </w:r>
        <w:r w:rsidR="00543654">
          <w:fldChar w:fldCharType="begin"/>
        </w:r>
        <w:r w:rsidR="00543654">
          <w:delInstrText xml:space="preserve"> HYPERLINK "https://</w:delInstrText>
        </w:r>
        <w:r w:rsidR="00543654">
          <w:delInstrText xml:space="preserve">doi.org/10.1093/deafed/enr015" \h </w:delInstrText>
        </w:r>
        <w:r w:rsidR="00543654">
          <w:fldChar w:fldCharType="separate"/>
        </w:r>
        <w:r>
          <w:rPr>
            <w:rStyle w:val="Hyperlink"/>
          </w:rPr>
          <w:delText>https://doi.org/10.1093/deafed/enr015</w:delText>
        </w:r>
        <w:r w:rsidR="00543654">
          <w:rPr>
            <w:rStyle w:val="Hyperlink"/>
          </w:rPr>
          <w:fldChar w:fldCharType="end"/>
        </w:r>
      </w:del>
    </w:p>
    <w:p w14:paraId="64552557" w14:textId="62F15AF0" w:rsidR="004451C3" w:rsidRDefault="00FD661C" w:rsidP="00EB0D64">
      <w:pPr>
        <w:pStyle w:val="Bibliography"/>
        <w:pPrChange w:id="765" w:author="Microsoft Office User" w:date="2021-09-24T17:38:00Z">
          <w:pPr>
            <w:pStyle w:val="Bibliography"/>
            <w:spacing w:before="0" w:after="0"/>
          </w:pPr>
        </w:pPrChange>
      </w:pPr>
      <w:bookmarkStart w:id="766" w:name="ref-luckner2010"/>
      <w:bookmarkEnd w:id="759"/>
      <w:proofErr w:type="spellStart"/>
      <w:r>
        <w:t>Luckner</w:t>
      </w:r>
      <w:proofErr w:type="spellEnd"/>
      <w:r>
        <w:t xml:space="preserve">, J. L., &amp; Cooke, C. (2010). A summary of the vocabulary research with students who are deaf or hard of hearing. </w:t>
      </w:r>
      <w:r>
        <w:rPr>
          <w:i/>
        </w:rPr>
        <w:t>American Annals of the Deaf</w:t>
      </w:r>
      <w:r>
        <w:t xml:space="preserve">, </w:t>
      </w:r>
      <w:r>
        <w:rPr>
          <w:i/>
        </w:rPr>
        <w:t>155</w:t>
      </w:r>
      <w:r>
        <w:t xml:space="preserve">(1), 38–67. </w:t>
      </w:r>
      <w:r w:rsidR="00543654">
        <w:fldChar w:fldCharType="begin"/>
      </w:r>
      <w:r w:rsidR="00543654">
        <w:instrText xml:space="preserve"> HYPERLINK "https://doi.org/10.1353/aad.0.0129" \h </w:instrText>
      </w:r>
      <w:r w:rsidR="00543654">
        <w:fldChar w:fldCharType="separate"/>
      </w:r>
      <w:r>
        <w:rPr>
          <w:rStyle w:val="Hyperlink"/>
        </w:rPr>
        <w:t>https://doi.org/10.1353/aad.0.0129</w:t>
      </w:r>
      <w:r w:rsidR="00543654">
        <w:rPr>
          <w:rStyle w:val="Hyperlink"/>
        </w:rPr>
        <w:fldChar w:fldCharType="end"/>
      </w:r>
    </w:p>
    <w:p w14:paraId="318667ED" w14:textId="77777777" w:rsidR="004451C3" w:rsidRDefault="00FD661C" w:rsidP="00EB0D64">
      <w:pPr>
        <w:pStyle w:val="Bibliography"/>
        <w:pPrChange w:id="767" w:author="Microsoft Office User" w:date="2021-09-24T17:38:00Z">
          <w:pPr>
            <w:pStyle w:val="Bibliography"/>
            <w:spacing w:before="0" w:after="0"/>
          </w:pPr>
        </w:pPrChange>
      </w:pPr>
      <w:bookmarkStart w:id="768" w:name="ref-lund2016"/>
      <w:bookmarkEnd w:id="766"/>
      <w:r>
        <w:t xml:space="preserve">Lund, E. (2016). Vocabulary Knowledge of Children With Cochlear Implants: A Meta-Analysis. </w:t>
      </w:r>
      <w:r>
        <w:rPr>
          <w:i/>
        </w:rPr>
        <w:t>The Journal of Deaf Studies and Deaf Education</w:t>
      </w:r>
      <w:r>
        <w:t xml:space="preserve">, </w:t>
      </w:r>
      <w:r>
        <w:rPr>
          <w:i/>
        </w:rPr>
        <w:t>21</w:t>
      </w:r>
      <w:r>
        <w:t xml:space="preserve">(2), 107–121. </w:t>
      </w:r>
      <w:r w:rsidR="00543654">
        <w:fldChar w:fldCharType="begin"/>
      </w:r>
      <w:r w:rsidR="00543654">
        <w:instrText xml:space="preserve"> HYPERLINK "https://doi.org/10.1093/deafed/env060" \h </w:instrText>
      </w:r>
      <w:r w:rsidR="00543654">
        <w:fldChar w:fldCharType="separate"/>
      </w:r>
      <w:r>
        <w:rPr>
          <w:rStyle w:val="Hyperlink"/>
        </w:rPr>
        <w:t>https://doi.org/10.1093/deafed/env060</w:t>
      </w:r>
      <w:r w:rsidR="00543654">
        <w:rPr>
          <w:rStyle w:val="Hyperlink"/>
        </w:rPr>
        <w:fldChar w:fldCharType="end"/>
      </w:r>
    </w:p>
    <w:p w14:paraId="0C4DC977" w14:textId="77777777" w:rsidR="004451C3" w:rsidRDefault="00FD661C" w:rsidP="00EB0D64">
      <w:pPr>
        <w:pStyle w:val="Bibliography"/>
        <w:pPrChange w:id="769" w:author="Microsoft Office User" w:date="2021-09-24T17:38:00Z">
          <w:pPr>
            <w:pStyle w:val="Bibliography"/>
            <w:spacing w:before="0" w:after="0"/>
          </w:pPr>
        </w:pPrChange>
      </w:pPr>
      <w:bookmarkStart w:id="770" w:name="ref-luu2016"/>
      <w:bookmarkEnd w:id="768"/>
      <w:r>
        <w:t xml:space="preserve">Luu, T. M., Katz, S. L., Leeson, P., Thébaud, B., &amp; Nuyt, A.-M. (2016). Preterm birth: Risk factor for early-onset chronic diseases. </w:t>
      </w:r>
      <w:r>
        <w:rPr>
          <w:i/>
        </w:rPr>
        <w:t>CMAJ : Canadian Medical Association Journal</w:t>
      </w:r>
      <w:r>
        <w:t xml:space="preserve">, </w:t>
      </w:r>
      <w:r>
        <w:rPr>
          <w:i/>
        </w:rPr>
        <w:t>188</w:t>
      </w:r>
      <w:r>
        <w:t xml:space="preserve">(10), 736–740. </w:t>
      </w:r>
      <w:r w:rsidR="00543654">
        <w:fldChar w:fldCharType="begin"/>
      </w:r>
      <w:r w:rsidR="00543654">
        <w:instrText xml:space="preserve"> HYPERLINK "https://doi.org/10.1503/cmaj.150450" \h </w:instrText>
      </w:r>
      <w:r w:rsidR="00543654">
        <w:fldChar w:fldCharType="separate"/>
      </w:r>
      <w:r>
        <w:rPr>
          <w:rStyle w:val="Hyperlink"/>
        </w:rPr>
        <w:t>https://doi.org/10.1503/cmaj.150450</w:t>
      </w:r>
      <w:r w:rsidR="00543654">
        <w:rPr>
          <w:rStyle w:val="Hyperlink"/>
        </w:rPr>
        <w:fldChar w:fldCharType="end"/>
      </w:r>
    </w:p>
    <w:p w14:paraId="1F368FF5" w14:textId="77777777" w:rsidR="004451C3" w:rsidRDefault="00FD661C" w:rsidP="00EB0D64">
      <w:pPr>
        <w:pStyle w:val="Bibliography"/>
        <w:pPrChange w:id="771" w:author="Microsoft Office User" w:date="2021-09-24T17:38:00Z">
          <w:pPr>
            <w:pStyle w:val="Bibliography"/>
            <w:spacing w:before="0" w:after="0"/>
          </w:pPr>
        </w:pPrChange>
      </w:pPr>
      <w:bookmarkStart w:id="772" w:name="ref-magnuson2000"/>
      <w:bookmarkEnd w:id="770"/>
      <w:r>
        <w:t xml:space="preserve">Magnuson, M. (2000). Infants with Congenital Deafness: On the Importance of Early Sign Language Acquisition. </w:t>
      </w:r>
      <w:r>
        <w:rPr>
          <w:i/>
        </w:rPr>
        <w:t>American Annals of the Deaf</w:t>
      </w:r>
      <w:r>
        <w:t xml:space="preserve">, </w:t>
      </w:r>
      <w:r>
        <w:rPr>
          <w:i/>
        </w:rPr>
        <w:t>145</w:t>
      </w:r>
      <w:r>
        <w:t xml:space="preserve">(1), 6–14. </w:t>
      </w:r>
      <w:r w:rsidR="00543654">
        <w:fldChar w:fldCharType="begin"/>
      </w:r>
      <w:r w:rsidR="00543654">
        <w:instrText xml:space="preserve"> HYPERLINK "https://doi.org/10.1353/aad.2012.0256" \h </w:instrText>
      </w:r>
      <w:r w:rsidR="00543654">
        <w:fldChar w:fldCharType="separate"/>
      </w:r>
      <w:r>
        <w:rPr>
          <w:rStyle w:val="Hyperlink"/>
        </w:rPr>
        <w:t>https://doi.org/10.1353/aad.2012.0256</w:t>
      </w:r>
      <w:r w:rsidR="00543654">
        <w:rPr>
          <w:rStyle w:val="Hyperlink"/>
        </w:rPr>
        <w:fldChar w:fldCharType="end"/>
      </w:r>
    </w:p>
    <w:p w14:paraId="603A9888" w14:textId="77777777" w:rsidR="0014498D" w:rsidRDefault="00C87987" w:rsidP="00EB0D64">
      <w:pPr>
        <w:pStyle w:val="Bibliography"/>
        <w:spacing w:before="0" w:after="0"/>
        <w:rPr>
          <w:del w:id="773" w:author="Microsoft Office User" w:date="2021-09-24T17:38:00Z"/>
        </w:rPr>
      </w:pPr>
      <w:bookmarkStart w:id="774" w:name="ref-martin2019"/>
      <w:del w:id="775" w:author="Microsoft Office User" w:date="2021-09-24T17:38:00Z">
        <w:r>
          <w:delText xml:space="preserve">Martin, J. A., Hamilton, B. E., Osterman, M. J., &amp; Driscoll, A. K. (2019). National Vital Statistics Reports Volume 68, Number 13, November 30, 2019, Births: Final Data for 2018. </w:delText>
        </w:r>
        <w:r>
          <w:rPr>
            <w:i/>
          </w:rPr>
          <w:delText>National Center for Health Statistics</w:delText>
        </w:r>
        <w:r>
          <w:delText xml:space="preserve">, </w:delText>
        </w:r>
        <w:r>
          <w:rPr>
            <w:i/>
          </w:rPr>
          <w:delText>68</w:delText>
        </w:r>
        <w:r>
          <w:delText>(13), 1–47.</w:delText>
        </w:r>
      </w:del>
    </w:p>
    <w:p w14:paraId="0B3D668D" w14:textId="77777777" w:rsidR="004451C3" w:rsidRDefault="00FD661C" w:rsidP="00EB0D64">
      <w:pPr>
        <w:pStyle w:val="Bibliography"/>
        <w:pPrChange w:id="776" w:author="Microsoft Office User" w:date="2021-09-24T17:38:00Z">
          <w:pPr>
            <w:pStyle w:val="Bibliography"/>
            <w:spacing w:before="0" w:after="0"/>
          </w:pPr>
        </w:pPrChange>
      </w:pPr>
      <w:bookmarkStart w:id="777" w:name="ref-mchugh2013"/>
      <w:bookmarkEnd w:id="772"/>
      <w:bookmarkEnd w:id="774"/>
      <w:r>
        <w:t xml:space="preserve">McHugh, M. L. (2013). The Chi-square test of independence. </w:t>
      </w:r>
      <w:r>
        <w:rPr>
          <w:i/>
        </w:rPr>
        <w:t>Biochemia Medica</w:t>
      </w:r>
      <w:r>
        <w:t xml:space="preserve">, </w:t>
      </w:r>
      <w:r>
        <w:rPr>
          <w:i/>
        </w:rPr>
        <w:t>23</w:t>
      </w:r>
      <w:r>
        <w:t xml:space="preserve">(2), 143–149. </w:t>
      </w:r>
      <w:r w:rsidR="00543654">
        <w:fldChar w:fldCharType="begin"/>
      </w:r>
      <w:r w:rsidR="00543654">
        <w:instrText xml:space="preserve"> HYPERLINK "https://doi.org/10.11613/BM.2013.018" \h </w:instrText>
      </w:r>
      <w:r w:rsidR="00543654">
        <w:fldChar w:fldCharType="separate"/>
      </w:r>
      <w:r>
        <w:rPr>
          <w:rStyle w:val="Hyperlink"/>
        </w:rPr>
        <w:t>https://doi.org/10.11613/BM.2013.018</w:t>
      </w:r>
      <w:r w:rsidR="00543654">
        <w:rPr>
          <w:rStyle w:val="Hyperlink"/>
        </w:rPr>
        <w:fldChar w:fldCharType="end"/>
      </w:r>
    </w:p>
    <w:p w14:paraId="4D93D9B5" w14:textId="77777777" w:rsidR="004451C3" w:rsidRDefault="00FD661C" w:rsidP="00EB0D64">
      <w:pPr>
        <w:pStyle w:val="Bibliography"/>
        <w:pPrChange w:id="778" w:author="Microsoft Office User" w:date="2021-09-24T17:38:00Z">
          <w:pPr>
            <w:pStyle w:val="Bibliography"/>
            <w:spacing w:before="0" w:after="0"/>
          </w:pPr>
        </w:pPrChange>
      </w:pPr>
      <w:bookmarkStart w:id="779" w:name="ref-mitchell2004"/>
      <w:bookmarkEnd w:id="777"/>
      <w:r>
        <w:t xml:space="preserve">Mitchell, R. E., &amp; Karchmer, M. A. (2004). Chasing the Mythical Ten Percent: Parental Hearing Status of Deaf and Hard of Hearing Students in the United States. </w:t>
      </w:r>
      <w:r>
        <w:rPr>
          <w:i/>
        </w:rPr>
        <w:t>Sign Language Studies</w:t>
      </w:r>
      <w:r>
        <w:t xml:space="preserve">, </w:t>
      </w:r>
      <w:r>
        <w:rPr>
          <w:i/>
        </w:rPr>
        <w:t>4</w:t>
      </w:r>
      <w:r>
        <w:t>(2), 138–163.</w:t>
      </w:r>
    </w:p>
    <w:p w14:paraId="3C13CE38" w14:textId="77777777" w:rsidR="004451C3" w:rsidRDefault="00FD661C" w:rsidP="00EB0D64">
      <w:pPr>
        <w:pStyle w:val="Bibliography"/>
        <w:pPrChange w:id="780" w:author="Microsoft Office User" w:date="2021-09-24T17:38:00Z">
          <w:pPr>
            <w:pStyle w:val="Bibliography"/>
            <w:spacing w:before="0" w:after="0"/>
          </w:pPr>
        </w:pPrChange>
      </w:pPr>
      <w:bookmarkStart w:id="781" w:name="ref-moeller2007"/>
      <w:bookmarkEnd w:id="779"/>
      <w:r>
        <w:lastRenderedPageBreak/>
        <w:t xml:space="preserve">Moeller, M. P., Tomblin, J. B., Yoshinaga-Itano, C., Connor, C. M. D., &amp; Jerger, S. (2007). </w:t>
      </w:r>
      <w:r>
        <w:rPr>
          <w:i/>
        </w:rPr>
        <w:t>Current state of knowledge: Language and literacy of children with hearing impairment</w:t>
      </w:r>
      <w:r>
        <w:t xml:space="preserve">. </w:t>
      </w:r>
      <w:r>
        <w:rPr>
          <w:i/>
        </w:rPr>
        <w:t>Ear and Hearing</w:t>
      </w:r>
      <w:r>
        <w:t xml:space="preserve"> (Vol. 28). </w:t>
      </w:r>
      <w:r w:rsidR="00543654">
        <w:fldChar w:fldCharType="begin"/>
      </w:r>
      <w:r w:rsidR="00543654">
        <w:instrText xml:space="preserve"> HYPERLINK "https://doi.org/10.1097/AUD.0b013e318157f07f" \h </w:instrText>
      </w:r>
      <w:r w:rsidR="00543654">
        <w:fldChar w:fldCharType="separate"/>
      </w:r>
      <w:r>
        <w:rPr>
          <w:rStyle w:val="Hyperlink"/>
        </w:rPr>
        <w:t>https://doi.org/10.1097/AUD.0b013e318157f07f</w:t>
      </w:r>
      <w:r w:rsidR="00543654">
        <w:rPr>
          <w:rStyle w:val="Hyperlink"/>
        </w:rPr>
        <w:fldChar w:fldCharType="end"/>
      </w:r>
    </w:p>
    <w:p w14:paraId="42FA7019" w14:textId="77777777" w:rsidR="0014498D" w:rsidRDefault="00C87987" w:rsidP="00EB0D64">
      <w:pPr>
        <w:pStyle w:val="Bibliography"/>
        <w:spacing w:before="0" w:after="0"/>
        <w:rPr>
          <w:del w:id="782" w:author="Microsoft Office User" w:date="2021-09-24T17:38:00Z"/>
        </w:rPr>
      </w:pPr>
      <w:bookmarkStart w:id="783" w:name="ref-monroe2002"/>
      <w:del w:id="784" w:author="Microsoft Office User" w:date="2021-09-24T17:38:00Z">
        <w:r>
          <w:delText xml:space="preserve">Monroe, E. E., &amp; Orme, M. P. (2002). Developing Mathematical Vocabulary. </w:delText>
        </w:r>
        <w:r>
          <w:rPr>
            <w:i/>
          </w:rPr>
          <w:delText>Preventing School Failure: Alternative Education for Children and Youth</w:delText>
        </w:r>
        <w:r>
          <w:delText xml:space="preserve">, </w:delText>
        </w:r>
        <w:r>
          <w:rPr>
            <w:i/>
          </w:rPr>
          <w:delText>46</w:delText>
        </w:r>
        <w:r>
          <w:delText xml:space="preserve">(3), 139–142. </w:delText>
        </w:r>
        <w:r w:rsidR="00543654">
          <w:fldChar w:fldCharType="begin"/>
        </w:r>
        <w:r w:rsidR="00543654">
          <w:delInstrText xml:space="preserve"> HYPERLINK "https://doi.org/10.1080/10459880209</w:delInstrText>
        </w:r>
        <w:r w:rsidR="00543654">
          <w:delInstrText xml:space="preserve">603359" \h </w:delInstrText>
        </w:r>
        <w:r w:rsidR="00543654">
          <w:fldChar w:fldCharType="separate"/>
        </w:r>
        <w:r>
          <w:rPr>
            <w:rStyle w:val="Hyperlink"/>
          </w:rPr>
          <w:delText>https://doi.org/10.1080/10459880209603359</w:delText>
        </w:r>
        <w:r w:rsidR="00543654">
          <w:rPr>
            <w:rStyle w:val="Hyperlink"/>
          </w:rPr>
          <w:fldChar w:fldCharType="end"/>
        </w:r>
      </w:del>
    </w:p>
    <w:p w14:paraId="5EDB0F89" w14:textId="77777777" w:rsidR="004451C3" w:rsidRDefault="00FD661C" w:rsidP="00EB0D64">
      <w:pPr>
        <w:pStyle w:val="Bibliography"/>
        <w:pPrChange w:id="785" w:author="Microsoft Office User" w:date="2021-09-24T17:38:00Z">
          <w:pPr>
            <w:pStyle w:val="Bibliography"/>
            <w:spacing w:before="0" w:after="0"/>
          </w:pPr>
        </w:pPrChange>
      </w:pPr>
      <w:bookmarkStart w:id="786" w:name="ref-nad"/>
      <w:bookmarkEnd w:id="781"/>
      <w:bookmarkEnd w:id="783"/>
      <w:r>
        <w:t>NAD. (n.d.). National Association of the Deaf - NAD. https://www.nad.org/resources/early-intervention-for-infants-and-toddlers/information-for-parents/early-intervention-services/.</w:t>
      </w:r>
    </w:p>
    <w:p w14:paraId="35828B51" w14:textId="77777777" w:rsidR="0014498D" w:rsidRDefault="00C87987" w:rsidP="00EB0D64">
      <w:pPr>
        <w:pStyle w:val="Bibliography"/>
        <w:spacing w:before="0" w:after="0"/>
        <w:rPr>
          <w:del w:id="787" w:author="Microsoft Office User" w:date="2021-09-24T17:38:00Z"/>
        </w:rPr>
      </w:pPr>
      <w:del w:id="788" w:author="Microsoft Office User" w:date="2021-09-24T17:38:00Z">
        <w:r>
          <w:delText>Park, G. Y., Moon, I. J., Kim, E. Y., Chung, E.-W., Cho, Y.-S., Chung, W.-</w:delText>
        </w:r>
      </w:del>
      <w:moveFromRangeStart w:id="789" w:author="Microsoft Office User" w:date="2021-09-24T17:38:00Z" w:name="move83397528"/>
      <w:moveFrom w:id="790" w:author="Microsoft Office User" w:date="2021-09-24T17:38:00Z">
        <w:r w:rsidR="00FD661C">
          <w:t xml:space="preserve">H., &amp; </w:t>
        </w:r>
      </w:moveFrom>
      <w:moveFromRangeEnd w:id="789"/>
      <w:del w:id="791" w:author="Microsoft Office User" w:date="2021-09-24T17:38:00Z">
        <w:r>
          <w:delText xml:space="preserve">Hong, S. H. (2013). Auditory and speech performance in deaf children with deaf parents after cochlear implant. </w:delText>
        </w:r>
        <w:r>
          <w:rPr>
            <w:i/>
          </w:rPr>
          <w:delText>Otology &amp; Neurotology: Official Publication of the American Otological Society, American Neurotology Society [and] European Academy of Otology and Neurotology</w:delText>
        </w:r>
        <w:r>
          <w:delText xml:space="preserve">, </w:delText>
        </w:r>
        <w:r>
          <w:rPr>
            <w:i/>
          </w:rPr>
          <w:delText>34</w:delText>
        </w:r>
        <w:r>
          <w:delText xml:space="preserve">(2), 233–238. </w:delText>
        </w:r>
        <w:r w:rsidR="00543654">
          <w:fldChar w:fldCharType="begin"/>
        </w:r>
        <w:r w:rsidR="00543654">
          <w:delInstrText xml:space="preserve"> HYPERLINK "https://doi.org/10.1097/MAO.0b013e31827b4d26" \h </w:delInstrText>
        </w:r>
        <w:r w:rsidR="00543654">
          <w:fldChar w:fldCharType="separate"/>
        </w:r>
        <w:r>
          <w:rPr>
            <w:rStyle w:val="Hyperlink"/>
          </w:rPr>
          <w:delText>https://doi.org/10.1097/MAO.0b013e31827b4d26</w:delText>
        </w:r>
        <w:r w:rsidR="00543654">
          <w:rPr>
            <w:rStyle w:val="Hyperlink"/>
          </w:rPr>
          <w:fldChar w:fldCharType="end"/>
        </w:r>
      </w:del>
    </w:p>
    <w:p w14:paraId="14EFE8C4" w14:textId="6C2768C8" w:rsidR="004451C3" w:rsidRDefault="00FD661C" w:rsidP="00EB0D64">
      <w:pPr>
        <w:pStyle w:val="Bibliography"/>
        <w:pPrChange w:id="792" w:author="Microsoft Office User" w:date="2021-09-24T17:38:00Z">
          <w:pPr>
            <w:pStyle w:val="Bibliography"/>
            <w:spacing w:before="0" w:after="0"/>
          </w:pPr>
        </w:pPrChange>
      </w:pPr>
      <w:bookmarkStart w:id="793" w:name="ref-pierrat2017"/>
      <w:bookmarkEnd w:id="786"/>
      <w:proofErr w:type="spellStart"/>
      <w:r>
        <w:t>Pierrat</w:t>
      </w:r>
      <w:proofErr w:type="spellEnd"/>
      <w:r>
        <w:t xml:space="preserve">, V., Marchand-Martin, L., Arnaud, C., Kaminski, M., Resche-Rigon, M., Lebeaux, C., … Group, and the E.-2. writing. (2017). Neurodevelopmental outcome at 2 years for preterm children born at 22 to 34 weeks’ gestation in France in 2011: EPIPAGE-2 cohort study. </w:t>
      </w:r>
      <w:r>
        <w:rPr>
          <w:i/>
        </w:rPr>
        <w:t>BMJ</w:t>
      </w:r>
      <w:r>
        <w:t xml:space="preserve">, </w:t>
      </w:r>
      <w:r>
        <w:rPr>
          <w:i/>
        </w:rPr>
        <w:t>358</w:t>
      </w:r>
      <w:r>
        <w:t xml:space="preserve">. </w:t>
      </w:r>
      <w:r w:rsidR="00543654">
        <w:fldChar w:fldCharType="begin"/>
      </w:r>
      <w:r w:rsidR="00543654">
        <w:instrText xml:space="preserve"> HYPERLINK "https://doi.org/10.1136/bmj.j3448" \h </w:instrText>
      </w:r>
      <w:r w:rsidR="00543654">
        <w:fldChar w:fldCharType="separate"/>
      </w:r>
      <w:r>
        <w:rPr>
          <w:rStyle w:val="Hyperlink"/>
        </w:rPr>
        <w:t>https://doi.org/10.1136/bmj.j3448</w:t>
      </w:r>
      <w:r w:rsidR="00543654">
        <w:rPr>
          <w:rStyle w:val="Hyperlink"/>
        </w:rPr>
        <w:fldChar w:fldCharType="end"/>
      </w:r>
    </w:p>
    <w:p w14:paraId="52C1738E" w14:textId="77777777" w:rsidR="004451C3" w:rsidRDefault="00FD661C" w:rsidP="00EB0D64">
      <w:pPr>
        <w:pStyle w:val="Bibliography"/>
        <w:pPrChange w:id="794" w:author="Microsoft Office User" w:date="2021-09-24T17:38:00Z">
          <w:pPr>
            <w:pStyle w:val="Bibliography"/>
            <w:spacing w:before="0" w:after="0"/>
          </w:pPr>
        </w:pPrChange>
      </w:pPr>
      <w:bookmarkStart w:id="795" w:name="ref-pisoni2018"/>
      <w:bookmarkEnd w:id="793"/>
      <w:r>
        <w:t xml:space="preserve">Pisoni, D. B., Kronenberger, W. G., Harris, M. S., &amp; Moberly, A. C. (2018). Three challenges for future research on cochlear implants. </w:t>
      </w:r>
      <w:r>
        <w:rPr>
          <w:i/>
        </w:rPr>
        <w:t>World Journal of Otorhinolaryngology - Head and Neck Surgery</w:t>
      </w:r>
      <w:r>
        <w:t xml:space="preserve">. </w:t>
      </w:r>
      <w:r w:rsidR="00543654">
        <w:fldChar w:fldCharType="begin"/>
      </w:r>
      <w:r w:rsidR="00543654">
        <w:instrText xml:space="preserve"> HYPERLINK "https://doi.org/10.1016/j.wjorl.2017.12.010" </w:instrText>
      </w:r>
      <w:r w:rsidR="00543654">
        <w:instrText xml:space="preserve">\h </w:instrText>
      </w:r>
      <w:r w:rsidR="00543654">
        <w:fldChar w:fldCharType="separate"/>
      </w:r>
      <w:r>
        <w:rPr>
          <w:rStyle w:val="Hyperlink"/>
        </w:rPr>
        <w:t>https://doi.org/10.1016/j.wjorl.2017.12.010</w:t>
      </w:r>
      <w:r w:rsidR="00543654">
        <w:rPr>
          <w:rStyle w:val="Hyperlink"/>
        </w:rPr>
        <w:fldChar w:fldCharType="end"/>
      </w:r>
    </w:p>
    <w:p w14:paraId="627AEBF2" w14:textId="77777777" w:rsidR="004451C3" w:rsidRDefault="00FD661C" w:rsidP="00EB0D64">
      <w:pPr>
        <w:pStyle w:val="Bibliography"/>
        <w:pPrChange w:id="796" w:author="Microsoft Office User" w:date="2021-09-24T17:38:00Z">
          <w:pPr>
            <w:pStyle w:val="Bibliography"/>
            <w:spacing w:before="0" w:after="0"/>
          </w:pPr>
        </w:pPrChange>
      </w:pPr>
      <w:bookmarkStart w:id="797" w:name="ref-qi2012"/>
      <w:bookmarkEnd w:id="795"/>
      <w:r>
        <w:t xml:space="preserve">Qi, S., &amp; Mitchell, R. E. (2012). Large-Scale Academic Achievement Testing of Deaf and Hard-of-Hearing Students: Past, Present, and Future. </w:t>
      </w:r>
      <w:r>
        <w:rPr>
          <w:i/>
        </w:rPr>
        <w:t>Journal of Deaf Studies and Deaf Education</w:t>
      </w:r>
      <w:r>
        <w:t xml:space="preserve">, </w:t>
      </w:r>
      <w:r>
        <w:rPr>
          <w:i/>
        </w:rPr>
        <w:t>17</w:t>
      </w:r>
      <w:r>
        <w:t xml:space="preserve">(1), 1–18. </w:t>
      </w:r>
      <w:r w:rsidR="00543654">
        <w:fldChar w:fldCharType="begin"/>
      </w:r>
      <w:r w:rsidR="00543654">
        <w:instrText xml:space="preserve"> HYPERLINK "https://doi.org/10.1093/deafed/enr028" \h </w:instrText>
      </w:r>
      <w:r w:rsidR="00543654">
        <w:fldChar w:fldCharType="separate"/>
      </w:r>
      <w:r>
        <w:rPr>
          <w:rStyle w:val="Hyperlink"/>
        </w:rPr>
        <w:t>https://doi.org/10.1093/deafed/enr028</w:t>
      </w:r>
      <w:r w:rsidR="00543654">
        <w:rPr>
          <w:rStyle w:val="Hyperlink"/>
        </w:rPr>
        <w:fldChar w:fldCharType="end"/>
      </w:r>
    </w:p>
    <w:p w14:paraId="20BA8932" w14:textId="77777777" w:rsidR="004451C3" w:rsidRDefault="00FD661C" w:rsidP="00EB0D64">
      <w:pPr>
        <w:pStyle w:val="Bibliography"/>
        <w:rPr>
          <w:ins w:id="798" w:author="Microsoft Office User" w:date="2021-09-24T17:38:00Z"/>
        </w:rPr>
      </w:pPr>
      <w:bookmarkStart w:id="799" w:name="ref-R-base"/>
      <w:bookmarkEnd w:id="797"/>
      <w:ins w:id="800" w:author="Microsoft Office User" w:date="2021-09-24T17:38:00Z">
        <w:r>
          <w:t xml:space="preserve">R Core Team. (2020). </w:t>
        </w:r>
        <w:r>
          <w:rPr>
            <w:i/>
          </w:rPr>
          <w:t>R: A language and environment for statistical computing</w:t>
        </w:r>
        <w:r>
          <w:t xml:space="preserve">. Vienna, Austria: R Foundation for Statistical Computing. Retrieved from </w:t>
        </w:r>
        <w:r w:rsidR="00543654">
          <w:fldChar w:fldCharType="begin"/>
        </w:r>
        <w:r w:rsidR="00543654">
          <w:instrText xml:space="preserve"> HYPERLINK </w:instrText>
        </w:r>
        <w:r w:rsidR="00543654">
          <w:instrText xml:space="preserve">"https://www.R-project.org/" \h </w:instrText>
        </w:r>
        <w:r w:rsidR="00543654">
          <w:fldChar w:fldCharType="separate"/>
        </w:r>
        <w:r>
          <w:rPr>
            <w:rStyle w:val="Hyperlink"/>
          </w:rPr>
          <w:t>https://www.R-project.org/</w:t>
        </w:r>
        <w:r w:rsidR="00543654">
          <w:rPr>
            <w:rStyle w:val="Hyperlink"/>
          </w:rPr>
          <w:fldChar w:fldCharType="end"/>
        </w:r>
      </w:ins>
    </w:p>
    <w:p w14:paraId="2F2DF452" w14:textId="77777777" w:rsidR="004451C3" w:rsidRDefault="00FD661C" w:rsidP="00EB0D64">
      <w:pPr>
        <w:pStyle w:val="Bibliography"/>
        <w:rPr>
          <w:ins w:id="801" w:author="Microsoft Office User" w:date="2021-09-24T17:38:00Z"/>
        </w:rPr>
      </w:pPr>
      <w:bookmarkStart w:id="802" w:name="ref-robinshaw1995"/>
      <w:bookmarkEnd w:id="799"/>
      <w:proofErr w:type="spellStart"/>
      <w:ins w:id="803" w:author="Microsoft Office User" w:date="2021-09-24T17:38:00Z">
        <w:r>
          <w:t>Robinshaw</w:t>
        </w:r>
        <w:proofErr w:type="spellEnd"/>
        <w:r>
          <w:t>, H.</w:t>
        </w:r>
      </w:ins>
      <w:moveToRangeStart w:id="804" w:author="Microsoft Office User" w:date="2021-09-24T17:38:00Z" w:name="move83397525"/>
      <w:moveTo w:id="805" w:author="Microsoft Office User" w:date="2021-09-24T17:38:00Z">
        <w:r>
          <w:t xml:space="preserve"> M. </w:t>
        </w:r>
      </w:moveTo>
      <w:moveToRangeEnd w:id="804"/>
      <w:ins w:id="806" w:author="Microsoft Office User" w:date="2021-09-24T17:38:00Z">
        <w:r>
          <w:t xml:space="preserve">(1995). Early intervention for hearing impairment: Differences in the timing of communicative and linguistic development. </w:t>
        </w:r>
        <w:r>
          <w:rPr>
            <w:i/>
          </w:rPr>
          <w:t>British Journal of Audiology</w:t>
        </w:r>
        <w:r>
          <w:t xml:space="preserve">, </w:t>
        </w:r>
        <w:r>
          <w:rPr>
            <w:i/>
          </w:rPr>
          <w:t>29</w:t>
        </w:r>
        <w:r>
          <w:t xml:space="preserve">(6), 315–334. </w:t>
        </w:r>
        <w:r w:rsidR="00543654">
          <w:fldChar w:fldCharType="begin"/>
        </w:r>
        <w:r w:rsidR="00543654">
          <w:instrText xml:space="preserve"> HYPERLIN</w:instrText>
        </w:r>
        <w:r w:rsidR="00543654">
          <w:instrText xml:space="preserve">K "https://doi.org/10.3109/03005369509076750" \h </w:instrText>
        </w:r>
        <w:r w:rsidR="00543654">
          <w:fldChar w:fldCharType="separate"/>
        </w:r>
        <w:r>
          <w:rPr>
            <w:rStyle w:val="Hyperlink"/>
          </w:rPr>
          <w:t>https://doi.org/10.3109/03005369509076750</w:t>
        </w:r>
        <w:r w:rsidR="00543654">
          <w:rPr>
            <w:rStyle w:val="Hyperlink"/>
          </w:rPr>
          <w:fldChar w:fldCharType="end"/>
        </w:r>
      </w:ins>
    </w:p>
    <w:p w14:paraId="1102A743" w14:textId="77777777" w:rsidR="004451C3" w:rsidRDefault="00FD661C" w:rsidP="00EB0D64">
      <w:pPr>
        <w:pStyle w:val="Bibliography"/>
        <w:pPrChange w:id="807" w:author="Microsoft Office User" w:date="2021-09-24T17:38:00Z">
          <w:pPr>
            <w:pStyle w:val="Bibliography"/>
            <w:spacing w:before="0" w:after="0"/>
          </w:pPr>
        </w:pPrChange>
      </w:pPr>
      <w:bookmarkStart w:id="808" w:name="ref-rodriguez2020"/>
      <w:bookmarkEnd w:id="802"/>
      <w:r>
        <w:lastRenderedPageBreak/>
        <w:t xml:space="preserve">Rodriguez, Y. S., &amp; Allen, T. E. (2020). Exploring Hispanic parents’ beliefs and attitudes about deaf education. </w:t>
      </w:r>
      <w:r>
        <w:rPr>
          <w:i/>
        </w:rPr>
        <w:t>Journal of Latinos and Education</w:t>
      </w:r>
      <w:r>
        <w:t xml:space="preserve">, </w:t>
      </w:r>
      <w:r>
        <w:rPr>
          <w:i/>
        </w:rPr>
        <w:t>19</w:t>
      </w:r>
      <w:r>
        <w:t xml:space="preserve">(1), 45–55. </w:t>
      </w:r>
      <w:r w:rsidR="00543654">
        <w:fldChar w:fldCharType="begin"/>
      </w:r>
      <w:r w:rsidR="00543654">
        <w:instrText xml:space="preserve"> </w:instrText>
      </w:r>
      <w:r w:rsidR="00543654">
        <w:instrText xml:space="preserve">HYPERLINK "https://doi.org/10.1080/15348431.2018.1463848" \h </w:instrText>
      </w:r>
      <w:r w:rsidR="00543654">
        <w:fldChar w:fldCharType="separate"/>
      </w:r>
      <w:r>
        <w:rPr>
          <w:rStyle w:val="Hyperlink"/>
        </w:rPr>
        <w:t>https://doi.org/10.1080/15348431.2018.1463848</w:t>
      </w:r>
      <w:r w:rsidR="00543654">
        <w:rPr>
          <w:rStyle w:val="Hyperlink"/>
        </w:rPr>
        <w:fldChar w:fldCharType="end"/>
      </w:r>
    </w:p>
    <w:p w14:paraId="2DD77508" w14:textId="3EEBB000" w:rsidR="004451C3" w:rsidRDefault="00C87987" w:rsidP="00EB0D64">
      <w:pPr>
        <w:pStyle w:val="Bibliography"/>
        <w:rPr>
          <w:ins w:id="809" w:author="Microsoft Office User" w:date="2021-09-24T17:38:00Z"/>
        </w:rPr>
      </w:pPr>
      <w:bookmarkStart w:id="810" w:name="ref-rstudioteam2020"/>
      <w:bookmarkEnd w:id="808"/>
      <w:del w:id="811" w:author="Microsoft Office User" w:date="2021-09-24T17:38:00Z">
        <w:r>
          <w:delText>Schick, B., De Villiers, P., De Villiers, J., &amp; Hoffmeister, R</w:delText>
        </w:r>
      </w:del>
      <w:ins w:id="812" w:author="Microsoft Office User" w:date="2021-09-24T17:38:00Z">
        <w:r w:rsidR="00FD661C">
          <w:t xml:space="preserve">RStudio </w:t>
        </w:r>
        <w:proofErr w:type="gramStart"/>
        <w:r w:rsidR="00FD661C">
          <w:t>Team,..</w:t>
        </w:r>
        <w:proofErr w:type="gramEnd"/>
        <w:r w:rsidR="00FD661C">
          <w:t xml:space="preserve"> (2020). RStudio: Integrated Development for R. Boston, MA: RStudio, PBC.</w:t>
        </w:r>
      </w:ins>
    </w:p>
    <w:p w14:paraId="0E9813F4" w14:textId="77777777" w:rsidR="0014498D" w:rsidRDefault="00FD661C" w:rsidP="00EB0D64">
      <w:pPr>
        <w:pStyle w:val="Bibliography"/>
        <w:spacing w:before="0" w:after="0"/>
        <w:rPr>
          <w:del w:id="813" w:author="Microsoft Office User" w:date="2021-09-24T17:38:00Z"/>
        </w:rPr>
      </w:pPr>
      <w:moveFromRangeStart w:id="814" w:author="Microsoft Office User" w:date="2021-09-24T17:38:00Z" w:name="move83397529"/>
      <w:moveFrom w:id="815" w:author="Microsoft Office User" w:date="2021-09-24T17:38:00Z">
        <w:r>
          <w:t xml:space="preserve">. (2007). </w:t>
        </w:r>
      </w:moveFrom>
      <w:moveFromRangeEnd w:id="814"/>
      <w:del w:id="816" w:author="Microsoft Office User" w:date="2021-09-24T17:38:00Z">
        <w:r w:rsidR="00C87987">
          <w:delText xml:space="preserve">Language and theory of mind: A study of deaf children. </w:delText>
        </w:r>
        <w:r w:rsidR="00C87987">
          <w:rPr>
            <w:i/>
          </w:rPr>
          <w:delText>Child Development</w:delText>
        </w:r>
        <w:r w:rsidR="00C87987">
          <w:delText xml:space="preserve">, </w:delText>
        </w:r>
        <w:r w:rsidR="00C87987">
          <w:rPr>
            <w:i/>
          </w:rPr>
          <w:delText>78</w:delText>
        </w:r>
        <w:r w:rsidR="00C87987">
          <w:delText xml:space="preserve">(2), 376–396. </w:delText>
        </w:r>
        <w:r w:rsidR="00543654">
          <w:fldChar w:fldCharType="begin"/>
        </w:r>
        <w:r w:rsidR="00543654">
          <w:delInstrText xml:space="preserve"> HYPERLINK "https://doi.org/10.1111/j.1467-8624.2007.01004.x" \h </w:delInstrText>
        </w:r>
        <w:r w:rsidR="00543654">
          <w:fldChar w:fldCharType="separate"/>
        </w:r>
        <w:r w:rsidR="00C87987">
          <w:rPr>
            <w:rStyle w:val="Hyperlink"/>
          </w:rPr>
          <w:delText>https://doi.org/10.1111/j.1467-8624.2007.01004.x</w:delText>
        </w:r>
        <w:r w:rsidR="00543654">
          <w:rPr>
            <w:rStyle w:val="Hyperlink"/>
          </w:rPr>
          <w:fldChar w:fldCharType="end"/>
        </w:r>
      </w:del>
    </w:p>
    <w:p w14:paraId="3DB17685" w14:textId="7B423634" w:rsidR="004451C3" w:rsidRDefault="00FD661C" w:rsidP="00EB0D64">
      <w:pPr>
        <w:pStyle w:val="Bibliography"/>
        <w:pPrChange w:id="817" w:author="Microsoft Office User" w:date="2021-09-24T17:38:00Z">
          <w:pPr>
            <w:pStyle w:val="Bibliography"/>
            <w:spacing w:before="0" w:after="0"/>
          </w:pPr>
        </w:pPrChange>
      </w:pPr>
      <w:bookmarkStart w:id="818" w:name="ref-steinberg2003"/>
      <w:bookmarkEnd w:id="810"/>
      <w:r>
        <w:t xml:space="preserve">Steinberg, A., Bain, L., Li, Y., Delgado, G., &amp; Ruperto, V. (2003). Decisions Hispanic families make after the identification of deafness. </w:t>
      </w:r>
      <w:r>
        <w:rPr>
          <w:i/>
        </w:rPr>
        <w:t>Journal of Deaf Studies and Deaf Education</w:t>
      </w:r>
      <w:r>
        <w:t xml:space="preserve">, </w:t>
      </w:r>
      <w:r>
        <w:rPr>
          <w:i/>
        </w:rPr>
        <w:t>8</w:t>
      </w:r>
      <w:r>
        <w:t xml:space="preserve">(3), 291–314. </w:t>
      </w:r>
      <w:r w:rsidR="00543654">
        <w:fldChar w:fldCharType="begin"/>
      </w:r>
      <w:r w:rsidR="00543654">
        <w:instrText xml:space="preserve"> HYPERLINK "https://doi.org/10.1093/deafed/eng016" \h </w:instrText>
      </w:r>
      <w:r w:rsidR="00543654">
        <w:fldChar w:fldCharType="separate"/>
      </w:r>
      <w:r>
        <w:rPr>
          <w:rStyle w:val="Hyperlink"/>
        </w:rPr>
        <w:t>https://doi.org/10.1093/deafed/eng016</w:t>
      </w:r>
      <w:r w:rsidR="00543654">
        <w:rPr>
          <w:rStyle w:val="Hyperlink"/>
        </w:rPr>
        <w:fldChar w:fldCharType="end"/>
      </w:r>
    </w:p>
    <w:p w14:paraId="5C1C9226" w14:textId="77777777" w:rsidR="004451C3" w:rsidRDefault="00FD661C" w:rsidP="00EB0D64">
      <w:pPr>
        <w:pStyle w:val="Bibliography"/>
        <w:rPr>
          <w:ins w:id="819" w:author="Microsoft Office User" w:date="2021-09-24T17:38:00Z"/>
        </w:rPr>
      </w:pPr>
      <w:bookmarkStart w:id="820" w:name="ref-stika2015"/>
      <w:bookmarkEnd w:id="818"/>
      <w:proofErr w:type="spellStart"/>
      <w:ins w:id="821" w:author="Microsoft Office User" w:date="2021-09-24T17:38:00Z">
        <w:r>
          <w:t>Stika</w:t>
        </w:r>
        <w:proofErr w:type="spellEnd"/>
        <w:r>
          <w:t>, C. J., Eisenberg, L.</w:t>
        </w:r>
      </w:ins>
      <w:moveToRangeStart w:id="822" w:author="Microsoft Office User" w:date="2021-09-24T17:38:00Z" w:name="move83397526"/>
      <w:moveTo w:id="823" w:author="Microsoft Office User" w:date="2021-09-24T17:38:00Z">
        <w:r>
          <w:t xml:space="preserve"> S., </w:t>
        </w:r>
      </w:moveTo>
      <w:moveToRangeEnd w:id="822"/>
      <w:ins w:id="824" w:author="Microsoft Office User" w:date="2021-09-24T17:38:00Z">
        <w:r>
          <w:t>Johnson, K. C., Henning, S. C., Colson, B</w:t>
        </w:r>
      </w:ins>
      <w:moveToRangeStart w:id="825" w:author="Microsoft Office User" w:date="2021-09-24T17:38:00Z" w:name="move83397523"/>
      <w:moveTo w:id="826" w:author="Microsoft Office User" w:date="2021-09-24T17:38:00Z">
        <w:r>
          <w:t xml:space="preserve">. G., </w:t>
        </w:r>
      </w:moveTo>
      <w:moveToRangeEnd w:id="825"/>
      <w:proofErr w:type="spellStart"/>
      <w:ins w:id="827" w:author="Microsoft Office User" w:date="2021-09-24T17:38:00Z">
        <w:r>
          <w:t>Ganguly</w:t>
        </w:r>
        <w:proofErr w:type="spellEnd"/>
        <w:r>
          <w:t xml:space="preserve">, D. </w:t>
        </w:r>
      </w:ins>
      <w:moveToRangeStart w:id="828" w:author="Microsoft Office User" w:date="2021-09-24T17:38:00Z" w:name="move83397528"/>
      <w:moveTo w:id="829" w:author="Microsoft Office User" w:date="2021-09-24T17:38:00Z">
        <w:r>
          <w:t xml:space="preserve">H., &amp; </w:t>
        </w:r>
      </w:moveTo>
      <w:moveToRangeEnd w:id="828"/>
      <w:proofErr w:type="spellStart"/>
      <w:ins w:id="830" w:author="Microsoft Office User" w:date="2021-09-24T17:38:00Z">
        <w:r>
          <w:t>DesJardin</w:t>
        </w:r>
        <w:proofErr w:type="spellEnd"/>
        <w:r>
          <w:t xml:space="preserve">, J. L. (2015). Developmental Outcomes of Early-Identified Children who are Hard of Hearing at 12 to 18 Months of Age. </w:t>
        </w:r>
        <w:r>
          <w:rPr>
            <w:i/>
          </w:rPr>
          <w:t>Early Human Development</w:t>
        </w:r>
        <w:r>
          <w:t xml:space="preserve">, </w:t>
        </w:r>
        <w:r>
          <w:rPr>
            <w:i/>
          </w:rPr>
          <w:t>91</w:t>
        </w:r>
        <w:r>
          <w:t xml:space="preserve">(1), 47–55. </w:t>
        </w:r>
        <w:r w:rsidR="00543654">
          <w:fldChar w:fldCharType="begin"/>
        </w:r>
        <w:r w:rsidR="00543654">
          <w:instrText xml:space="preserve"> HYPERLINK "</w:instrText>
        </w:r>
        <w:r w:rsidR="00543654">
          <w:instrText xml:space="preserve">https://doi.org/10.1016/j.earlhumdev.2014.11.005" \h </w:instrText>
        </w:r>
        <w:r w:rsidR="00543654">
          <w:fldChar w:fldCharType="separate"/>
        </w:r>
        <w:r>
          <w:rPr>
            <w:rStyle w:val="Hyperlink"/>
          </w:rPr>
          <w:t>https://doi.org/10.1016/j.earlhumdev.2014.11.005</w:t>
        </w:r>
        <w:r w:rsidR="00543654">
          <w:rPr>
            <w:rStyle w:val="Hyperlink"/>
          </w:rPr>
          <w:fldChar w:fldCharType="end"/>
        </w:r>
      </w:ins>
    </w:p>
    <w:p w14:paraId="4F1FA0BC" w14:textId="77777777" w:rsidR="004451C3" w:rsidRDefault="00FD661C" w:rsidP="00EB0D64">
      <w:pPr>
        <w:pStyle w:val="Bibliography"/>
        <w:pPrChange w:id="831" w:author="Microsoft Office User" w:date="2021-09-24T17:38:00Z">
          <w:pPr>
            <w:pStyle w:val="Bibliography"/>
            <w:spacing w:before="0" w:after="0"/>
          </w:pPr>
        </w:pPrChange>
      </w:pPr>
      <w:bookmarkStart w:id="832" w:name="ref-staehr2008"/>
      <w:bookmarkEnd w:id="820"/>
      <w:proofErr w:type="spellStart"/>
      <w:r>
        <w:t>Stæhr</w:t>
      </w:r>
      <w:proofErr w:type="spellEnd"/>
      <w:r>
        <w:t xml:space="preserve">, L. S. (2008). Vocabulary size and the skills of listening, reading and writing. </w:t>
      </w:r>
      <w:r>
        <w:rPr>
          <w:i/>
        </w:rPr>
        <w:t>The Language Learning Journal</w:t>
      </w:r>
      <w:r>
        <w:t xml:space="preserve">, </w:t>
      </w:r>
      <w:r>
        <w:rPr>
          <w:i/>
        </w:rPr>
        <w:t>36</w:t>
      </w:r>
      <w:r>
        <w:t xml:space="preserve">(2), 139–152. </w:t>
      </w:r>
      <w:r w:rsidR="00543654">
        <w:fldChar w:fldCharType="begin"/>
      </w:r>
      <w:r w:rsidR="00543654">
        <w:instrText xml:space="preserve"> HYPERLINK "https</w:instrText>
      </w:r>
      <w:r w:rsidR="00543654">
        <w:instrText xml:space="preserve">://doi.org/10.1080/09571730802389975" \h </w:instrText>
      </w:r>
      <w:r w:rsidR="00543654">
        <w:fldChar w:fldCharType="separate"/>
      </w:r>
      <w:r>
        <w:rPr>
          <w:rStyle w:val="Hyperlink"/>
        </w:rPr>
        <w:t>https://doi.org/10.1080/09571730802389975</w:t>
      </w:r>
      <w:r w:rsidR="00543654">
        <w:rPr>
          <w:rStyle w:val="Hyperlink"/>
        </w:rPr>
        <w:fldChar w:fldCharType="end"/>
      </w:r>
    </w:p>
    <w:p w14:paraId="36265C6E" w14:textId="77777777" w:rsidR="0014498D" w:rsidRDefault="00C87987" w:rsidP="00EB0D64">
      <w:pPr>
        <w:pStyle w:val="Bibliography"/>
        <w:spacing w:before="0" w:after="0"/>
        <w:rPr>
          <w:del w:id="833" w:author="Microsoft Office User" w:date="2021-09-24T17:38:00Z"/>
        </w:rPr>
      </w:pPr>
      <w:bookmarkStart w:id="834" w:name="ref-szagun2016"/>
      <w:del w:id="835" w:author="Microsoft Office User" w:date="2021-09-24T17:38:00Z">
        <w:r>
          <w:delText xml:space="preserve">Szagun, G., &amp; Schramm, S. A. (2016). Sources of variability in language development of children with cochlear implants: Age at implantation, parental language, and early features of children’s language construction. </w:delText>
        </w:r>
        <w:r>
          <w:rPr>
            <w:i/>
          </w:rPr>
          <w:delText>Journal of Child Language</w:delText>
        </w:r>
        <w:r>
          <w:delText xml:space="preserve">, </w:delText>
        </w:r>
        <w:r>
          <w:rPr>
            <w:i/>
          </w:rPr>
          <w:delText>43</w:delText>
        </w:r>
        <w:r>
          <w:delText xml:space="preserve">(3), 505–536. </w:delText>
        </w:r>
        <w:r w:rsidR="00543654">
          <w:fldChar w:fldCharType="begin"/>
        </w:r>
        <w:r w:rsidR="00543654">
          <w:delInstrText xml:space="preserve"> HYPERLINK "https://doi.org/10.1017/S030500</w:delInstrText>
        </w:r>
        <w:r w:rsidR="00543654">
          <w:delInstrText xml:space="preserve">0915000641" \h </w:delInstrText>
        </w:r>
        <w:r w:rsidR="00543654">
          <w:fldChar w:fldCharType="separate"/>
        </w:r>
        <w:r>
          <w:rPr>
            <w:rStyle w:val="Hyperlink"/>
          </w:rPr>
          <w:delText>https://doi.org/10.1017/S0305000915000641</w:delText>
        </w:r>
        <w:r w:rsidR="00543654">
          <w:rPr>
            <w:rStyle w:val="Hyperlink"/>
          </w:rPr>
          <w:fldChar w:fldCharType="end"/>
        </w:r>
      </w:del>
    </w:p>
    <w:p w14:paraId="78B4C565" w14:textId="77777777" w:rsidR="0014498D" w:rsidRDefault="00C87987" w:rsidP="00EB0D64">
      <w:pPr>
        <w:pStyle w:val="Bibliography"/>
        <w:spacing w:before="0" w:after="0"/>
        <w:rPr>
          <w:del w:id="836" w:author="Microsoft Office User" w:date="2021-09-24T17:38:00Z"/>
        </w:rPr>
      </w:pPr>
      <w:bookmarkStart w:id="837" w:name="ref-szymanski2012"/>
      <w:bookmarkEnd w:id="834"/>
      <w:del w:id="838" w:author="Microsoft Office User" w:date="2021-09-24T17:38:00Z">
        <w:r>
          <w:delText xml:space="preserve">Szymanski, C. A., Brice, P. J., Lam, K. H., &amp; Hotto, S. A. (2012). Deaf Children with Autism Spectrum Disorders. </w:delText>
        </w:r>
        <w:r>
          <w:rPr>
            <w:i/>
          </w:rPr>
          <w:delText>Journal of Autism and Developmental Disorders</w:delText>
        </w:r>
        <w:r>
          <w:delText xml:space="preserve">, </w:delText>
        </w:r>
        <w:r>
          <w:rPr>
            <w:i/>
          </w:rPr>
          <w:delText>42</w:delText>
        </w:r>
        <w:r>
          <w:delText xml:space="preserve">(10), 2027–2037. </w:delText>
        </w:r>
        <w:r w:rsidR="00543654">
          <w:fldChar w:fldCharType="begin"/>
        </w:r>
        <w:r w:rsidR="00543654">
          <w:delInstrText xml:space="preserve"> HYPERLINK "https</w:delInstrText>
        </w:r>
        <w:r w:rsidR="00543654">
          <w:delInstrText xml:space="preserve">://doi.org/10.1007/s10803-012-1452-9" \h </w:delInstrText>
        </w:r>
        <w:r w:rsidR="00543654">
          <w:fldChar w:fldCharType="separate"/>
        </w:r>
        <w:r>
          <w:rPr>
            <w:rStyle w:val="Hyperlink"/>
          </w:rPr>
          <w:delText>https://doi.org/10.1007/s10803-012-1452-9</w:delText>
        </w:r>
        <w:r w:rsidR="00543654">
          <w:rPr>
            <w:rStyle w:val="Hyperlink"/>
          </w:rPr>
          <w:fldChar w:fldCharType="end"/>
        </w:r>
      </w:del>
    </w:p>
    <w:p w14:paraId="0B66197A" w14:textId="77777777" w:rsidR="004451C3" w:rsidRDefault="00FD661C" w:rsidP="00EB0D64">
      <w:pPr>
        <w:pStyle w:val="Bibliography"/>
        <w:pPrChange w:id="839" w:author="Microsoft Office User" w:date="2021-09-24T17:38:00Z">
          <w:pPr>
            <w:pStyle w:val="Bibliography"/>
            <w:spacing w:before="0" w:after="0"/>
          </w:pPr>
        </w:pPrChange>
      </w:pPr>
      <w:bookmarkStart w:id="840" w:name="ref-thal2007"/>
      <w:bookmarkEnd w:id="832"/>
      <w:bookmarkEnd w:id="837"/>
      <w:proofErr w:type="spellStart"/>
      <w:r>
        <w:t>Thal</w:t>
      </w:r>
      <w:proofErr w:type="spellEnd"/>
      <w:r>
        <w:t xml:space="preserve">, D., Desjardin, J., &amp; Eisenberg, L. S. (2007). Validity of the MacArthurBates Communicative Development Inventories for Measuring Language Abilities in Children With Cochlear Implants. </w:t>
      </w:r>
      <w:r>
        <w:rPr>
          <w:i/>
        </w:rPr>
        <w:t>Article in American Journal of Speech-Language Pathology</w:t>
      </w:r>
      <w:r>
        <w:t xml:space="preserve">, 54–64. </w:t>
      </w:r>
      <w:r w:rsidR="00543654">
        <w:fldChar w:fldCharType="begin"/>
      </w:r>
      <w:r w:rsidR="00543654">
        <w:instrText xml:space="preserve"> HYPERLINK "https://doi.org/10.1044/1058-0360(2007/007)" \h </w:instrText>
      </w:r>
      <w:r w:rsidR="00543654">
        <w:fldChar w:fldCharType="separate"/>
      </w:r>
      <w:r>
        <w:rPr>
          <w:rStyle w:val="Hyperlink"/>
        </w:rPr>
        <w:t>https://doi.org/10.1044/1058-0360(2007/007)</w:t>
      </w:r>
      <w:r w:rsidR="00543654">
        <w:rPr>
          <w:rStyle w:val="Hyperlink"/>
        </w:rPr>
        <w:fldChar w:fldCharType="end"/>
      </w:r>
    </w:p>
    <w:p w14:paraId="66EC143E" w14:textId="77777777" w:rsidR="004451C3" w:rsidRDefault="00FD661C" w:rsidP="00EB0D64">
      <w:pPr>
        <w:pStyle w:val="Bibliography"/>
        <w:pPrChange w:id="841" w:author="Microsoft Office User" w:date="2021-09-24T17:38:00Z">
          <w:pPr>
            <w:pStyle w:val="Bibliography"/>
            <w:spacing w:before="0" w:after="0"/>
          </w:pPr>
        </w:pPrChange>
      </w:pPr>
      <w:bookmarkStart w:id="842" w:name="ref-verhaert2008"/>
      <w:bookmarkEnd w:id="840"/>
      <w:r>
        <w:t xml:space="preserve">Verhaert, N., Willems, M., Van Kerschaver, E., &amp; Desloovere, C. (2008). Impact of early hearing screening and treatment on language development and education level: Evaluation of 6 years of universal newborn hearing screening (ALGO) in Flanders, Belgium. </w:t>
      </w:r>
      <w:r>
        <w:rPr>
          <w:i/>
        </w:rPr>
        <w:t xml:space="preserve">International </w:t>
      </w:r>
      <w:r>
        <w:rPr>
          <w:i/>
        </w:rPr>
        <w:lastRenderedPageBreak/>
        <w:t>Journal of Pediatric Otorhinolaryngology</w:t>
      </w:r>
      <w:r>
        <w:t xml:space="preserve">, </w:t>
      </w:r>
      <w:r>
        <w:rPr>
          <w:i/>
        </w:rPr>
        <w:t>72</w:t>
      </w:r>
      <w:r>
        <w:t xml:space="preserve">(5), 599–608. </w:t>
      </w:r>
      <w:r w:rsidR="00543654">
        <w:fldChar w:fldCharType="begin"/>
      </w:r>
      <w:r w:rsidR="00543654">
        <w:instrText xml:space="preserve"> HYPERLINK "https://doi.org/10.1016/j.ijporl.2008.01.012" \h </w:instrText>
      </w:r>
      <w:r w:rsidR="00543654">
        <w:fldChar w:fldCharType="separate"/>
      </w:r>
      <w:r>
        <w:rPr>
          <w:rStyle w:val="Hyperlink"/>
        </w:rPr>
        <w:t>https://doi.org/10.1016/j.ijporl.2008.01.012</w:t>
      </w:r>
      <w:r w:rsidR="00543654">
        <w:rPr>
          <w:rStyle w:val="Hyperlink"/>
        </w:rPr>
        <w:fldChar w:fldCharType="end"/>
      </w:r>
    </w:p>
    <w:p w14:paraId="09D16DD6" w14:textId="77777777" w:rsidR="004451C3" w:rsidRDefault="00FD661C" w:rsidP="00EB0D64">
      <w:pPr>
        <w:pStyle w:val="Bibliography"/>
        <w:pPrChange w:id="843" w:author="Microsoft Office User" w:date="2021-09-24T17:38:00Z">
          <w:pPr>
            <w:pStyle w:val="Bibliography"/>
            <w:spacing w:before="0" w:after="0"/>
          </w:pPr>
        </w:pPrChange>
      </w:pPr>
      <w:bookmarkStart w:id="844" w:name="ref-vohr2008"/>
      <w:bookmarkEnd w:id="842"/>
      <w:r>
        <w:t xml:space="preserve">Vohr, B., Jodoin-Krauzyk, J., Tucker, R., Johnson, M. J., Topol, D., &amp; Ahlgren, M. (2008). Early language outcomes of early-identified infants with permanent hearing loss at 12 to 16 months of age. </w:t>
      </w:r>
      <w:r>
        <w:rPr>
          <w:i/>
        </w:rPr>
        <w:t>Pediatrics</w:t>
      </w:r>
      <w:r>
        <w:t xml:space="preserve">, </w:t>
      </w:r>
      <w:r>
        <w:rPr>
          <w:i/>
        </w:rPr>
        <w:t>122</w:t>
      </w:r>
      <w:r>
        <w:t xml:space="preserve">(3), 535–544. </w:t>
      </w:r>
      <w:r w:rsidR="00543654">
        <w:fldChar w:fldCharType="begin"/>
      </w:r>
      <w:r w:rsidR="00543654">
        <w:instrText xml:space="preserve"> HYPERLINK "https://doi.org/10.1542/peds.2007-2028" \h </w:instrText>
      </w:r>
      <w:r w:rsidR="00543654">
        <w:fldChar w:fldCharType="separate"/>
      </w:r>
      <w:r>
        <w:rPr>
          <w:rStyle w:val="Hyperlink"/>
        </w:rPr>
        <w:t>https://doi.org/10.1542/peds.2007-2028</w:t>
      </w:r>
      <w:r w:rsidR="00543654">
        <w:rPr>
          <w:rStyle w:val="Hyperlink"/>
        </w:rPr>
        <w:fldChar w:fldCharType="end"/>
      </w:r>
    </w:p>
    <w:p w14:paraId="426F6004" w14:textId="77777777" w:rsidR="004451C3" w:rsidRDefault="00FD661C" w:rsidP="00EB0D64">
      <w:pPr>
        <w:pStyle w:val="Bibliography"/>
        <w:pPrChange w:id="845" w:author="Microsoft Office User" w:date="2021-09-24T17:38:00Z">
          <w:pPr>
            <w:pStyle w:val="Bibliography"/>
            <w:spacing w:before="0" w:after="0"/>
          </w:pPr>
        </w:pPrChange>
      </w:pPr>
      <w:bookmarkStart w:id="846" w:name="ref-vohr2011"/>
      <w:bookmarkEnd w:id="844"/>
      <w:r>
        <w:t xml:space="preserve">Vohr, B., Jodoin-Krauzyk, J., Tucker, R., Topol, D., Johnson, M. J., Ahlgren, M., &amp; Pierre, L. (2011). Expressive vocabulary of children with hearing loss in the first 2 years of life: Impact of early intervention. </w:t>
      </w:r>
      <w:r>
        <w:rPr>
          <w:i/>
        </w:rPr>
        <w:t>Journal of Perinatology</w:t>
      </w:r>
      <w:r>
        <w:t xml:space="preserve">, </w:t>
      </w:r>
      <w:r>
        <w:rPr>
          <w:i/>
        </w:rPr>
        <w:t>31</w:t>
      </w:r>
      <w:r>
        <w:t xml:space="preserve">(4), 274–280. </w:t>
      </w:r>
      <w:r w:rsidR="00543654">
        <w:fldChar w:fldCharType="begin"/>
      </w:r>
      <w:r w:rsidR="00543654">
        <w:instrText xml:space="preserve"> HYPERLINK "https://doi.org/10.1038/jp.2010.110" \h </w:instrText>
      </w:r>
      <w:r w:rsidR="00543654">
        <w:fldChar w:fldCharType="separate"/>
      </w:r>
      <w:r>
        <w:rPr>
          <w:rStyle w:val="Hyperlink"/>
        </w:rPr>
        <w:t>https://doi.org/10.1038/jp.2010.110</w:t>
      </w:r>
      <w:r w:rsidR="00543654">
        <w:rPr>
          <w:rStyle w:val="Hyperlink"/>
        </w:rPr>
        <w:fldChar w:fldCharType="end"/>
      </w:r>
    </w:p>
    <w:p w14:paraId="45C358E9" w14:textId="77777777" w:rsidR="004451C3" w:rsidRDefault="00FD661C" w:rsidP="00EB0D64">
      <w:pPr>
        <w:pStyle w:val="Bibliography"/>
        <w:pPrChange w:id="847" w:author="Microsoft Office User" w:date="2021-09-24T17:38:00Z">
          <w:pPr>
            <w:pStyle w:val="Bibliography"/>
            <w:spacing w:before="0" w:after="0"/>
          </w:pPr>
        </w:pPrChange>
      </w:pPr>
      <w:bookmarkStart w:id="848" w:name="ref-walker2015"/>
      <w:bookmarkEnd w:id="846"/>
      <w:r>
        <w:t xml:space="preserve">Walker, E. A., Holte, L., McCreery, R. W., Spratford, M., Page, T., &amp; Moeller, M. P. (2015). The Influence of Hearing Aid Use on Outcomes of Children With Mild Hearing Loss. </w:t>
      </w:r>
      <w:r>
        <w:rPr>
          <w:i/>
        </w:rPr>
        <w:t>Journal of Speech, Language, and Hearing Research : JSLHR</w:t>
      </w:r>
      <w:r>
        <w:t xml:space="preserve">, </w:t>
      </w:r>
      <w:r>
        <w:rPr>
          <w:i/>
        </w:rPr>
        <w:t>58</w:t>
      </w:r>
      <w:r>
        <w:t xml:space="preserve">(5), 1611–1625. </w:t>
      </w:r>
      <w:r w:rsidR="00543654">
        <w:fldChar w:fldCharType="begin"/>
      </w:r>
      <w:r w:rsidR="00543654">
        <w:instrText xml:space="preserve"> HYPERLINK "https://doi.org/10.1044/2015_JSLHR-H-15-0043" \h </w:instrText>
      </w:r>
      <w:r w:rsidR="00543654">
        <w:fldChar w:fldCharType="separate"/>
      </w:r>
      <w:r>
        <w:rPr>
          <w:rStyle w:val="Hyperlink"/>
        </w:rPr>
        <w:t>https://doi.org/10.1044/2015_JSLHR-H-15-0043</w:t>
      </w:r>
      <w:r w:rsidR="00543654">
        <w:rPr>
          <w:rStyle w:val="Hyperlink"/>
        </w:rPr>
        <w:fldChar w:fldCharType="end"/>
      </w:r>
    </w:p>
    <w:p w14:paraId="7236CC37" w14:textId="77777777" w:rsidR="004451C3" w:rsidRDefault="00FD661C" w:rsidP="00EB0D64">
      <w:pPr>
        <w:pStyle w:val="Bibliography"/>
        <w:rPr>
          <w:ins w:id="849" w:author="Microsoft Office User" w:date="2021-09-24T17:38:00Z"/>
        </w:rPr>
      </w:pPr>
      <w:bookmarkStart w:id="850" w:name="ref-watkin2007"/>
      <w:bookmarkEnd w:id="848"/>
      <w:ins w:id="851" w:author="Microsoft Office User" w:date="2021-09-24T17:38:00Z">
        <w:r>
          <w:t xml:space="preserve">Watkin, P., McCann, D., Law, C., </w:t>
        </w:r>
        <w:proofErr w:type="spellStart"/>
        <w:r>
          <w:t>Mullee</w:t>
        </w:r>
        <w:proofErr w:type="spellEnd"/>
        <w:r>
          <w:t xml:space="preserve">, M., </w:t>
        </w:r>
        <w:proofErr w:type="spellStart"/>
        <w:r>
          <w:t>Petrou</w:t>
        </w:r>
        <w:proofErr w:type="spellEnd"/>
        <w:r>
          <w:t>, S., Stevenson, J., … Kennedy, C</w:t>
        </w:r>
      </w:ins>
      <w:moveToRangeStart w:id="852" w:author="Microsoft Office User" w:date="2021-09-24T17:38:00Z" w:name="move83397529"/>
      <w:moveTo w:id="853" w:author="Microsoft Office User" w:date="2021-09-24T17:38:00Z">
        <w:r>
          <w:t xml:space="preserve">. (2007). </w:t>
        </w:r>
      </w:moveTo>
      <w:moveToRangeEnd w:id="852"/>
      <w:ins w:id="854" w:author="Microsoft Office User" w:date="2021-09-24T17:38:00Z">
        <w:r>
          <w:t xml:space="preserve">Language ability in children with permanent hearing impairment: The influence of early management and family participation. </w:t>
        </w:r>
        <w:r>
          <w:rPr>
            <w:i/>
          </w:rPr>
          <w:t>Pediatrics</w:t>
        </w:r>
        <w:r>
          <w:t xml:space="preserve">, </w:t>
        </w:r>
        <w:r>
          <w:rPr>
            <w:i/>
          </w:rPr>
          <w:t>120</w:t>
        </w:r>
        <w:r>
          <w:t xml:space="preserve">(3). </w:t>
        </w:r>
        <w:r w:rsidR="00543654">
          <w:fldChar w:fldCharType="begin"/>
        </w:r>
        <w:r w:rsidR="00543654">
          <w:instrText xml:space="preserve"> HYPERLINK "https://doi.org/10.1542/peds.2006-2116" \h </w:instrText>
        </w:r>
        <w:r w:rsidR="00543654">
          <w:fldChar w:fldCharType="separate"/>
        </w:r>
        <w:r>
          <w:rPr>
            <w:rStyle w:val="Hyperlink"/>
          </w:rPr>
          <w:t>https://doi.org/10.1542/peds.2006-2116</w:t>
        </w:r>
        <w:r w:rsidR="00543654">
          <w:rPr>
            <w:rStyle w:val="Hyperlink"/>
          </w:rPr>
          <w:fldChar w:fldCharType="end"/>
        </w:r>
      </w:ins>
    </w:p>
    <w:p w14:paraId="3B455790" w14:textId="77777777" w:rsidR="004451C3" w:rsidRDefault="00FD661C" w:rsidP="00EB0D64">
      <w:pPr>
        <w:pStyle w:val="Bibliography"/>
        <w:rPr>
          <w:ins w:id="855" w:author="Microsoft Office User" w:date="2021-09-24T17:38:00Z"/>
        </w:rPr>
      </w:pPr>
      <w:bookmarkStart w:id="856" w:name="ref-white1987"/>
      <w:bookmarkEnd w:id="850"/>
      <w:ins w:id="857" w:author="Microsoft Office User" w:date="2021-09-24T17:38:00Z">
        <w:r>
          <w:t>White, S. J., &amp; White, R</w:t>
        </w:r>
      </w:ins>
      <w:moveToRangeStart w:id="858" w:author="Microsoft Office User" w:date="2021-09-24T17:38:00Z" w:name="move83397521"/>
      <w:moveTo w:id="859" w:author="Microsoft Office User" w:date="2021-09-24T17:38:00Z">
        <w:r>
          <w:t xml:space="preserve">. E. </w:t>
        </w:r>
      </w:moveTo>
      <w:moveToRangeEnd w:id="858"/>
      <w:ins w:id="860" w:author="Microsoft Office User" w:date="2021-09-24T17:38:00Z">
        <w:r>
          <w:t xml:space="preserve">(1987). The effects of hearing status of the family and age of intervention on receptive and expressive oral language skills in hearing-impaired infants. </w:t>
        </w:r>
        <w:r>
          <w:rPr>
            <w:i/>
          </w:rPr>
          <w:t>ASHA Monographs</w:t>
        </w:r>
        <w:r>
          <w:t>, (26), 9–24.</w:t>
        </w:r>
      </w:ins>
    </w:p>
    <w:p w14:paraId="6E3CF345" w14:textId="77777777" w:rsidR="004451C3" w:rsidRDefault="00FD661C" w:rsidP="00EB0D64">
      <w:pPr>
        <w:pStyle w:val="Bibliography"/>
        <w:pPrChange w:id="861" w:author="Microsoft Office User" w:date="2021-09-24T17:38:00Z">
          <w:pPr>
            <w:pStyle w:val="Bibliography"/>
            <w:spacing w:before="0" w:after="0"/>
          </w:pPr>
        </w:pPrChange>
      </w:pPr>
      <w:bookmarkStart w:id="862" w:name="ref-R-tidyverse"/>
      <w:bookmarkEnd w:id="856"/>
      <w:r>
        <w:lastRenderedPageBreak/>
        <w:t xml:space="preserve">Wickham, H. (2019). </w:t>
      </w:r>
      <w:r>
        <w:rPr>
          <w:i/>
        </w:rPr>
        <w:t>Tidyverse: Easily install and load the ’tidyverse’</w:t>
      </w:r>
      <w:r>
        <w:t xml:space="preserve">. Retrieved from </w:t>
      </w:r>
      <w:r w:rsidR="00543654">
        <w:fldChar w:fldCharType="begin"/>
      </w:r>
      <w:r w:rsidR="00543654">
        <w:instrText xml:space="preserve"> HYPERLINK "https://CRAN.R-project.org/package=tidyverse" \h </w:instrText>
      </w:r>
      <w:r w:rsidR="00543654">
        <w:fldChar w:fldCharType="separate"/>
      </w:r>
      <w:r>
        <w:rPr>
          <w:rStyle w:val="Hyperlink"/>
        </w:rPr>
        <w:t>https://CRAN.R-project.org/package=tidyverse</w:t>
      </w:r>
      <w:r w:rsidR="00543654">
        <w:rPr>
          <w:rStyle w:val="Hyperlink"/>
        </w:rPr>
        <w:fldChar w:fldCharType="end"/>
      </w:r>
    </w:p>
    <w:p w14:paraId="334D949B" w14:textId="77777777" w:rsidR="004451C3" w:rsidRDefault="00FD661C" w:rsidP="00EB0D64">
      <w:pPr>
        <w:pStyle w:val="Bibliography"/>
        <w:pPrChange w:id="863" w:author="Microsoft Office User" w:date="2021-09-24T17:38:00Z">
          <w:pPr>
            <w:pStyle w:val="Bibliography"/>
            <w:spacing w:before="0" w:after="0"/>
          </w:pPr>
        </w:pPrChange>
      </w:pPr>
      <w:bookmarkStart w:id="864" w:name="ref-yoshinaga-itano1998"/>
      <w:bookmarkEnd w:id="862"/>
      <w:r>
        <w:t xml:space="preserve">Yoshinaga-Itano, C., Sedey, A. L., Coulter, D. K., &amp; Mehl, A. L. (1998). Language of early- and later-identified children with hearing loss. </w:t>
      </w:r>
      <w:r>
        <w:rPr>
          <w:i/>
        </w:rPr>
        <w:t>Pediatrics</w:t>
      </w:r>
      <w:r>
        <w:t xml:space="preserve">, </w:t>
      </w:r>
      <w:r>
        <w:rPr>
          <w:i/>
        </w:rPr>
        <w:t>102</w:t>
      </w:r>
      <w:r>
        <w:t xml:space="preserve">(5), 1161–1171. </w:t>
      </w:r>
      <w:r w:rsidR="00543654">
        <w:fldChar w:fldCharType="begin"/>
      </w:r>
      <w:r w:rsidR="00543654">
        <w:instrText xml:space="preserve"> HYPERLINK "https://doi.org/10.1542/peds.102.5.1161" \h </w:instrText>
      </w:r>
      <w:r w:rsidR="00543654">
        <w:fldChar w:fldCharType="separate"/>
      </w:r>
      <w:r>
        <w:rPr>
          <w:rStyle w:val="Hyperlink"/>
        </w:rPr>
        <w:t>https://doi.org/10.1542/peds.102.5.1161</w:t>
      </w:r>
      <w:r w:rsidR="00543654">
        <w:rPr>
          <w:rStyle w:val="Hyperlink"/>
        </w:rPr>
        <w:fldChar w:fldCharType="end"/>
      </w:r>
    </w:p>
    <w:p w14:paraId="424ABF92" w14:textId="77777777" w:rsidR="004451C3" w:rsidRDefault="00FD661C" w:rsidP="00EB0D64">
      <w:pPr>
        <w:pStyle w:val="Bibliography"/>
        <w:pPrChange w:id="865" w:author="Microsoft Office User" w:date="2021-09-24T17:38:00Z">
          <w:pPr>
            <w:pStyle w:val="Bibliography"/>
            <w:spacing w:before="0" w:after="0"/>
          </w:pPr>
        </w:pPrChange>
      </w:pPr>
      <w:bookmarkStart w:id="866" w:name="ref-yoshinaga-itano2017"/>
      <w:bookmarkEnd w:id="864"/>
      <w:r>
        <w:t xml:space="preserve">Yoshinaga-Itano, C., Sedey, A. L., Wiggin, M., &amp; Chung, W. (2017). Early hearing detection and vocabulary of children with hearing loss. </w:t>
      </w:r>
      <w:r>
        <w:rPr>
          <w:i/>
        </w:rPr>
        <w:t>Pediatrics</w:t>
      </w:r>
      <w:r>
        <w:t xml:space="preserve">, </w:t>
      </w:r>
      <w:r>
        <w:rPr>
          <w:i/>
        </w:rPr>
        <w:t>140</w:t>
      </w:r>
      <w:r>
        <w:t xml:space="preserve">(2). </w:t>
      </w:r>
      <w:r w:rsidR="00543654">
        <w:fldChar w:fldCharType="begin"/>
      </w:r>
      <w:r w:rsidR="00543654">
        <w:instrText xml:space="preserve"> HYPERLINK "https://doi.org/10.1542/peds.2016-2964" \h </w:instrText>
      </w:r>
      <w:r w:rsidR="00543654">
        <w:fldChar w:fldCharType="separate"/>
      </w:r>
      <w:r>
        <w:rPr>
          <w:rStyle w:val="Hyperlink"/>
        </w:rPr>
        <w:t>https://doi.org/10.1542/peds.2016-2964</w:t>
      </w:r>
      <w:r w:rsidR="00543654">
        <w:rPr>
          <w:rStyle w:val="Hyperlink"/>
        </w:rPr>
        <w:fldChar w:fldCharType="end"/>
      </w:r>
    </w:p>
    <w:p w14:paraId="48A425E5" w14:textId="77777777" w:rsidR="004451C3" w:rsidRDefault="00FD661C" w:rsidP="00EB0D64">
      <w:pPr>
        <w:pStyle w:val="Bibliography"/>
        <w:pPrChange w:id="867" w:author="Microsoft Office User" w:date="2021-09-24T17:38:00Z">
          <w:pPr>
            <w:pStyle w:val="Bibliography"/>
            <w:spacing w:before="0" w:after="0"/>
          </w:pPr>
        </w:pPrChange>
      </w:pPr>
      <w:bookmarkStart w:id="868" w:name="ref-yoshinaga-itano2018"/>
      <w:bookmarkEnd w:id="866"/>
      <w:r>
        <w:t xml:space="preserve">Yoshinaga-Itano, C., Sedey, A. L., Wiggin, M., &amp; Mason, C. A. (2018). Language outcomes improved through early hearing detection and earlier cochlear implantation. </w:t>
      </w:r>
      <w:r>
        <w:rPr>
          <w:i/>
        </w:rPr>
        <w:t>Otology and Neurotology</w:t>
      </w:r>
      <w:r>
        <w:t xml:space="preserve">, </w:t>
      </w:r>
      <w:r>
        <w:rPr>
          <w:i/>
        </w:rPr>
        <w:t>39</w:t>
      </w:r>
      <w:r>
        <w:t xml:space="preserve">(10), 1256–1263. </w:t>
      </w:r>
      <w:r w:rsidR="00543654">
        <w:fldChar w:fldCharType="begin"/>
      </w:r>
      <w:r w:rsidR="00543654">
        <w:instrText xml:space="preserve"> HYPERLINK "https://doi.org/10.1097/MAO.0000000000001976" \h </w:instrText>
      </w:r>
      <w:r w:rsidR="00543654">
        <w:fldChar w:fldCharType="separate"/>
      </w:r>
      <w:r>
        <w:rPr>
          <w:rStyle w:val="Hyperlink"/>
        </w:rPr>
        <w:t>https://doi.org/10.1097/MAO.0000000000001976</w:t>
      </w:r>
      <w:r w:rsidR="00543654">
        <w:rPr>
          <w:rStyle w:val="Hyperlink"/>
        </w:rPr>
        <w:fldChar w:fldCharType="end"/>
      </w:r>
    </w:p>
    <w:p w14:paraId="4A05A0F0" w14:textId="77777777" w:rsidR="0014498D" w:rsidRDefault="00C87987" w:rsidP="00EB0D64">
      <w:pPr>
        <w:pStyle w:val="Bibliography"/>
        <w:spacing w:before="0" w:after="0"/>
        <w:rPr>
          <w:del w:id="869" w:author="Microsoft Office User" w:date="2021-09-24T17:38:00Z"/>
        </w:rPr>
      </w:pPr>
      <w:bookmarkStart w:id="870" w:name="ref-young2005"/>
      <w:bookmarkEnd w:id="632"/>
      <w:bookmarkEnd w:id="868"/>
      <w:del w:id="871" w:author="Microsoft Office User" w:date="2021-09-24T17:38:00Z">
        <w:r>
          <w:delText xml:space="preserve">Young, E. (2005). The Language of Science, The Lanuage of Students: Bridging the Gap with Engaged Learning Vocabulary Strategies. </w:delText>
        </w:r>
        <w:r>
          <w:rPr>
            <w:i/>
          </w:rPr>
          <w:delText>Science Activities</w:delText>
        </w:r>
        <w:r>
          <w:delText xml:space="preserve">, </w:delText>
        </w:r>
        <w:r>
          <w:rPr>
            <w:i/>
          </w:rPr>
          <w:delText>42</w:delText>
        </w:r>
        <w:r>
          <w:delText xml:space="preserve">(2), 12–17. </w:delText>
        </w:r>
        <w:r w:rsidR="00543654">
          <w:fldChar w:fldCharType="begin"/>
        </w:r>
        <w:r w:rsidR="00543654">
          <w:delInstrText xml:space="preserve"> HYPERLINK "https://doi.org/10.3200/SATS.42.2.12-17" \h </w:delInstrText>
        </w:r>
        <w:r w:rsidR="00543654">
          <w:fldChar w:fldCharType="separate"/>
        </w:r>
        <w:r>
          <w:rPr>
            <w:rStyle w:val="Hyperlink"/>
          </w:rPr>
          <w:delText>https://doi.org/10.3200/SATS.42.2.12-17</w:delText>
        </w:r>
        <w:r w:rsidR="00543654">
          <w:rPr>
            <w:rStyle w:val="Hyperlink"/>
          </w:rPr>
          <w:fldChar w:fldCharType="end"/>
        </w:r>
      </w:del>
    </w:p>
    <w:bookmarkEnd w:id="870"/>
    <w:p w14:paraId="5C4EA492" w14:textId="77777777" w:rsidR="004451C3" w:rsidRDefault="00FD661C" w:rsidP="00EB0D64">
      <w:pPr>
        <w:pPrChange w:id="872" w:author="Microsoft Office User" w:date="2021-09-24T17:38:00Z">
          <w:pPr>
            <w:spacing w:before="0" w:after="0"/>
          </w:pPr>
        </w:pPrChange>
      </w:pPr>
      <w:r>
        <w:br w:type="page"/>
      </w:r>
    </w:p>
    <w:p w14:paraId="500C61D6" w14:textId="77777777" w:rsidR="004451C3" w:rsidRDefault="00FD661C" w:rsidP="00EB0D64">
      <w:pPr>
        <w:pStyle w:val="Heading1"/>
        <w:pPrChange w:id="873" w:author="Microsoft Office User" w:date="2021-09-24T17:38:00Z">
          <w:pPr>
            <w:pStyle w:val="Heading1"/>
            <w:spacing w:before="0"/>
          </w:pPr>
        </w:pPrChange>
      </w:pPr>
      <w:bookmarkStart w:id="874" w:name="captions"/>
      <w:r>
        <w:lastRenderedPageBreak/>
        <w:t>Captions</w:t>
      </w:r>
      <w:bookmarkEnd w:id="874"/>
    </w:p>
    <w:p w14:paraId="06121EB2" w14:textId="77777777" w:rsidR="004451C3" w:rsidRDefault="00FD661C" w:rsidP="00EB0D64">
      <w:pPr>
        <w:pStyle w:val="FirstParagraph"/>
        <w:pPrChange w:id="875" w:author="Microsoft Office User" w:date="2021-09-24T17:38:00Z">
          <w:pPr>
            <w:pStyle w:val="FirstParagraph"/>
            <w:spacing w:before="0" w:after="0"/>
          </w:pPr>
        </w:pPrChange>
      </w:pPr>
      <w:r>
        <w:rPr>
          <w:b/>
        </w:rPr>
        <w:t>Figure 1</w:t>
      </w:r>
      <w:r>
        <w:t>: Results of chi-square tests between variables. X- and y-axes show the variables compared. Color of the square represents significance of the corresponding chi-square test. For tests that survived Bonferroni correction (p &lt; .0007), effect size (Cramer’s V) is given. (For the chi-square test, services received per month was binned into 0-2, 3-6, and &gt; 7 services/month to create maximally evenly sized bins.)</w:t>
      </w:r>
    </w:p>
    <w:p w14:paraId="00303EE0" w14:textId="77777777" w:rsidR="004451C3" w:rsidRDefault="00FD661C" w:rsidP="00EB0D64">
      <w:pPr>
        <w:pStyle w:val="BodyText"/>
        <w:pPrChange w:id="876" w:author="Microsoft Office User" w:date="2021-09-24T17:38:00Z">
          <w:pPr>
            <w:pStyle w:val="BodyText"/>
            <w:spacing w:before="0" w:after="0"/>
          </w:pPr>
        </w:pPrChange>
      </w:pPr>
      <w:r>
        <w:rPr>
          <w:b/>
        </w:rPr>
        <w:t>Figure 2</w:t>
      </w:r>
      <w:r>
        <w:t>: Lines show the growth curves created from Wordbank 50th percentile data. Left panels show Words &amp; Gestures; right panels show Words &amp; Sentences. Top row is American English data; bottom row is Mexican Spanish data. Dots represent vocabulary scores of individual DHH children in the sample.</w:t>
      </w:r>
    </w:p>
    <w:p w14:paraId="55E8D14B" w14:textId="54FBEABB" w:rsidR="004451C3" w:rsidRDefault="00FD661C" w:rsidP="00EB0D64">
      <w:pPr>
        <w:pStyle w:val="BodyText"/>
        <w:pPrChange w:id="877" w:author="Microsoft Office User" w:date="2021-09-24T17:38:00Z">
          <w:pPr>
            <w:pStyle w:val="BodyText"/>
            <w:spacing w:before="0" w:after="0"/>
          </w:pPr>
        </w:pPrChange>
      </w:pPr>
      <w:r>
        <w:rPr>
          <w:b/>
        </w:rPr>
        <w:t>Figure 3</w:t>
      </w:r>
      <w:r>
        <w:t xml:space="preserve">: Age at diagnosis, intervention, amplification, and cochlear implantation across participants. Each dot represents the age that one child received the clinical service; violin width reflects data distribution. </w:t>
      </w:r>
      <w:del w:id="878" w:author="Microsoft Office User" w:date="2021-09-24T17:38:00Z">
        <w:r w:rsidR="00C87987">
          <w:delText>Blacks dot</w:delText>
        </w:r>
      </w:del>
      <w:ins w:id="879" w:author="Microsoft Office User" w:date="2021-09-24T17:38:00Z">
        <w:r>
          <w:t>Black dots</w:t>
        </w:r>
      </w:ins>
      <w:r>
        <w:t xml:space="preserve"> and whiskers show means and standard errors. Not all children received amplification (hearing aids) or implantation (cochlear implants).</w:t>
      </w:r>
    </w:p>
    <w:p w14:paraId="5FB213BF" w14:textId="5F68F614" w:rsidR="004451C3" w:rsidRDefault="00FD661C" w:rsidP="00EB0D64">
      <w:pPr>
        <w:pStyle w:val="BodyText"/>
        <w:pPrChange w:id="880" w:author="Microsoft Office User" w:date="2021-09-24T17:38:00Z">
          <w:pPr>
            <w:pStyle w:val="BodyText"/>
            <w:spacing w:before="0" w:after="0"/>
          </w:pPr>
        </w:pPrChange>
      </w:pPr>
      <w:r>
        <w:rPr>
          <w:b/>
        </w:rPr>
        <w:t>Figure 4</w:t>
      </w:r>
      <w:r>
        <w:t xml:space="preserve">: Estimated vocabulary delay for children who meet 1-3-6 guidelines for diagnosis/intervention (top) and children who do not (bottom). Each dot represents one child in the sample; violin width reflect data distribution. </w:t>
      </w:r>
      <w:del w:id="881" w:author="Microsoft Office User" w:date="2021-09-24T17:38:00Z">
        <w:r w:rsidR="00C87987">
          <w:delText>Blacks dot</w:delText>
        </w:r>
      </w:del>
      <w:ins w:id="882" w:author="Microsoft Office User" w:date="2021-09-24T17:38:00Z">
        <w:r>
          <w:t>Black dots</w:t>
        </w:r>
      </w:ins>
      <w:r>
        <w:t xml:space="preserve"> and whiskers show means and standard error.</w:t>
      </w:r>
    </w:p>
    <w:p w14:paraId="4DAC6505" w14:textId="77777777" w:rsidR="004451C3" w:rsidRDefault="00FD661C" w:rsidP="00EB0D64">
      <w:pPr>
        <w:pStyle w:val="BodyText"/>
        <w:pPrChange w:id="883" w:author="Microsoft Office User" w:date="2021-09-24T17:38:00Z">
          <w:pPr>
            <w:pStyle w:val="BodyText"/>
            <w:spacing w:before="0" w:after="0"/>
          </w:pPr>
        </w:pPrChange>
      </w:pPr>
      <w:r>
        <w:rPr>
          <w:b/>
        </w:rPr>
        <w:t>Figure 5</w:t>
      </w:r>
      <w:r>
        <w:t>: Unstandardized coefficients (measured in months) with 95% confidence intervals for the models selected by AIC for: (A) vocabulary delay, (B) age at diagnosis, (C) age at intervention.</w:t>
      </w:r>
    </w:p>
    <w:p w14:paraId="69AC5A77" w14:textId="3B2117B5" w:rsidR="004451C3" w:rsidRDefault="00C87987" w:rsidP="00EB0D64">
      <w:pPr>
        <w:pStyle w:val="BodyText"/>
        <w:pPrChange w:id="884" w:author="Microsoft Office User" w:date="2021-09-24T17:38:00Z">
          <w:pPr>
            <w:pStyle w:val="BodyText"/>
            <w:spacing w:before="0" w:after="0"/>
          </w:pPr>
        </w:pPrChange>
      </w:pPr>
      <w:del w:id="885" w:author="Microsoft Office User" w:date="2021-09-24T17:38:00Z">
        <w:r>
          <w:rPr>
            <w:b/>
          </w:rPr>
          <w:lastRenderedPageBreak/>
          <w:delText>Table 1</w:delText>
        </w:r>
      </w:del>
      <w:ins w:id="886" w:author="Microsoft Office User" w:date="2021-09-24T17:38:00Z">
        <w:r w:rsidR="00FD661C">
          <w:rPr>
            <w:b/>
          </w:rPr>
          <w:t>Table 1</w:t>
        </w:r>
        <w:r w:rsidR="00FD661C">
          <w:t>: CDI Ages, Vocabulary Scores and Rate of Developmental Delay</w:t>
        </w:r>
      </w:ins>
      <w:r w:rsidR="00FD661C">
        <w:t xml:space="preserve">: For each version of the CDI (WG = Words and Gestures; WS = Words and Sentences), the table shows the </w:t>
      </w:r>
      <w:proofErr w:type="gramStart"/>
      <w:r w:rsidR="00FD661C">
        <w:t>mean(</w:t>
      </w:r>
      <w:proofErr w:type="gramEnd"/>
      <w:r w:rsidR="00FD661C">
        <w:t>SD) age, comprehension score</w:t>
      </w:r>
      <w:del w:id="887" w:author="Microsoft Office User" w:date="2021-09-24T17:38:00Z">
        <w:r>
          <w:delText>,</w:delText>
        </w:r>
      </w:del>
      <w:ins w:id="888" w:author="Microsoft Office User" w:date="2021-09-24T17:38:00Z">
        <w:r w:rsidR="00FD661C">
          <w:t xml:space="preserve"> (spoken + signed),</w:t>
        </w:r>
      </w:ins>
      <w:r w:rsidR="00FD661C">
        <w:t xml:space="preserve"> and production score </w:t>
      </w:r>
      <w:ins w:id="889" w:author="Microsoft Office User" w:date="2021-09-24T17:38:00Z">
        <w:r w:rsidR="00FD661C">
          <w:t xml:space="preserve">(spoken + signed, where relevant) </w:t>
        </w:r>
      </w:ins>
      <w:r w:rsidR="00FD661C">
        <w:t>of participants in our sample, along with the percent diagnosed with developmental delays.</w:t>
      </w:r>
      <w:ins w:id="890" w:author="Microsoft Office User" w:date="2021-09-24T17:38:00Z">
        <w:r w:rsidR="00FD661C">
          <w:t xml:space="preserve"> (N.B. signs were only reported for the 18 children using total communication as the rest reported solely spoken language as the communication modality).</w:t>
        </w:r>
      </w:ins>
    </w:p>
    <w:p w14:paraId="1417656B" w14:textId="7F973B6A" w:rsidR="004451C3" w:rsidRDefault="00FD661C" w:rsidP="00EB0D64">
      <w:pPr>
        <w:pStyle w:val="BodyText"/>
        <w:pPrChange w:id="891" w:author="Microsoft Office User" w:date="2021-09-24T17:38:00Z">
          <w:pPr>
            <w:pStyle w:val="BodyText"/>
            <w:spacing w:before="0" w:after="0"/>
          </w:pPr>
        </w:pPrChange>
      </w:pPr>
      <w:r>
        <w:rPr>
          <w:b/>
        </w:rPr>
        <w:t>Table 2</w:t>
      </w:r>
      <w:r>
        <w:t>: Detailed information about the variables studied. For categorical variables, levels are described</w:t>
      </w:r>
      <w:del w:id="892" w:author="Microsoft Office User" w:date="2021-09-24T17:38:00Z">
        <w:r w:rsidR="00C87987">
          <w:delText>.</w:delText>
        </w:r>
      </w:del>
      <w:ins w:id="893" w:author="Microsoft Office User" w:date="2021-09-24T17:38:00Z">
        <w:r>
          <w:t xml:space="preserve"> and Ns provided.</w:t>
        </w:r>
      </w:ins>
      <w:r>
        <w:t xml:space="preserve"> For continuous variables, range, mean, and standard deviation are provided.</w:t>
      </w:r>
    </w:p>
    <w:p w14:paraId="67CF4858" w14:textId="77777777" w:rsidR="0014498D" w:rsidRDefault="00FD661C" w:rsidP="00EB0D64">
      <w:pPr>
        <w:pStyle w:val="BodyText"/>
        <w:spacing w:before="0" w:after="0"/>
        <w:rPr>
          <w:del w:id="894" w:author="Microsoft Office User" w:date="2021-09-24T17:38:00Z"/>
        </w:rPr>
      </w:pPr>
      <w:r>
        <w:rPr>
          <w:b/>
        </w:rPr>
        <w:t>Supplemental Materials S1</w:t>
      </w:r>
      <w:r>
        <w:t xml:space="preserve">: </w:t>
      </w:r>
      <w:del w:id="895" w:author="Microsoft Office User" w:date="2021-09-24T17:38:00Z">
        <w:r w:rsidR="00C87987">
          <w:delText>A summary of previous research on predictors of vocabulary in DHH children. + equals bigger vocab, - equals smaller vocab.</w:delText>
        </w:r>
      </w:del>
    </w:p>
    <w:p w14:paraId="609A79B5" w14:textId="1617351C" w:rsidR="004451C3" w:rsidRDefault="00C87987" w:rsidP="00EB0D64">
      <w:pPr>
        <w:pStyle w:val="BodyText"/>
        <w:pPrChange w:id="896" w:author="Microsoft Office User" w:date="2021-09-24T17:38:00Z">
          <w:pPr>
            <w:pStyle w:val="BodyText"/>
            <w:spacing w:before="0" w:after="0"/>
          </w:pPr>
        </w:pPrChange>
      </w:pPr>
      <w:del w:id="897" w:author="Microsoft Office User" w:date="2021-09-24T17:38:00Z">
        <w:r>
          <w:rPr>
            <w:b/>
          </w:rPr>
          <w:delText>Supplemental Materials S2</w:delText>
        </w:r>
        <w:r>
          <w:delText xml:space="preserve">: </w:delText>
        </w:r>
      </w:del>
      <w:r w:rsidR="00FD661C">
        <w:t>Additional Diagnoses (n = 39): Ns of participants in our sample diagnosed with other conditions. N.B.: Ns do not sum to total because many participants had multiple diagnoses.</w:t>
      </w:r>
    </w:p>
    <w:p w14:paraId="213C0BAB" w14:textId="135D1E2F" w:rsidR="004451C3" w:rsidRDefault="00FD661C" w:rsidP="00EB0D64">
      <w:pPr>
        <w:pStyle w:val="BodyText"/>
        <w:pPrChange w:id="898" w:author="Microsoft Office User" w:date="2021-09-24T17:38:00Z">
          <w:pPr>
            <w:pStyle w:val="BodyText"/>
            <w:spacing w:before="0" w:after="0"/>
          </w:pPr>
        </w:pPrChange>
      </w:pPr>
      <w:r>
        <w:rPr>
          <w:b/>
        </w:rPr>
        <w:t xml:space="preserve">Supplemental Materials </w:t>
      </w:r>
      <w:del w:id="899" w:author="Microsoft Office User" w:date="2021-09-24T17:38:00Z">
        <w:r w:rsidR="00C87987">
          <w:rPr>
            <w:b/>
          </w:rPr>
          <w:delText>S3</w:delText>
        </w:r>
      </w:del>
      <w:ins w:id="900" w:author="Microsoft Office User" w:date="2021-09-24T17:38:00Z">
        <w:r>
          <w:rPr>
            <w:b/>
          </w:rPr>
          <w:t>S2</w:t>
        </w:r>
      </w:ins>
      <w:r>
        <w:t>: Audiological Characteristics of the Sample: First two columns describe laterality and amplification type (cochlear implant (CI), hearing aid (HA), or none). Mean decibels of hearing loss (HL) in better ear, worse ear, and the mean age (in months) of amplification, and cochlear implantation (when applicable) for each laterality and amplification combination.</w:t>
      </w:r>
    </w:p>
    <w:p w14:paraId="17985CB7" w14:textId="765BAE96" w:rsidR="004451C3" w:rsidRDefault="00FD661C" w:rsidP="00EB0D64">
      <w:pPr>
        <w:pStyle w:val="BodyText"/>
        <w:pPrChange w:id="901" w:author="Microsoft Office User" w:date="2021-09-24T17:38:00Z">
          <w:pPr>
            <w:pStyle w:val="BodyText"/>
            <w:spacing w:before="0" w:after="0"/>
          </w:pPr>
        </w:pPrChange>
      </w:pPr>
      <w:r>
        <w:rPr>
          <w:b/>
        </w:rPr>
        <w:t xml:space="preserve">Supplemental Materials </w:t>
      </w:r>
      <w:del w:id="902" w:author="Microsoft Office User" w:date="2021-09-24T17:38:00Z">
        <w:r w:rsidR="00C87987">
          <w:rPr>
            <w:b/>
          </w:rPr>
          <w:delText>S4</w:delText>
        </w:r>
      </w:del>
      <w:ins w:id="903" w:author="Microsoft Office User" w:date="2021-09-24T17:38:00Z">
        <w:r>
          <w:rPr>
            <w:b/>
          </w:rPr>
          <w:t>S3</w:t>
        </w:r>
      </w:ins>
      <w:r>
        <w:t>: Language and Communication Characteristics of the Sample: Ns of participants by language background and communication method.</w:t>
      </w:r>
    </w:p>
    <w:p w14:paraId="4B2997CB" w14:textId="3645B591" w:rsidR="004451C3" w:rsidRDefault="00FD661C" w:rsidP="00EB0D64">
      <w:pPr>
        <w:pStyle w:val="BodyText"/>
        <w:pPrChange w:id="904" w:author="Microsoft Office User" w:date="2021-09-24T17:38:00Z">
          <w:pPr>
            <w:pStyle w:val="BodyText"/>
            <w:spacing w:before="0" w:after="0"/>
          </w:pPr>
        </w:pPrChange>
      </w:pPr>
      <w:r>
        <w:rPr>
          <w:b/>
        </w:rPr>
        <w:t xml:space="preserve">Supplemental Materials </w:t>
      </w:r>
      <w:del w:id="905" w:author="Microsoft Office User" w:date="2021-09-24T17:38:00Z">
        <w:r w:rsidR="00C87987">
          <w:rPr>
            <w:b/>
          </w:rPr>
          <w:delText>S5</w:delText>
        </w:r>
      </w:del>
      <w:ins w:id="906" w:author="Microsoft Office User" w:date="2021-09-24T17:38:00Z">
        <w:r>
          <w:rPr>
            <w:b/>
          </w:rPr>
          <w:t>S4</w:t>
        </w:r>
      </w:ins>
      <w:r>
        <w:t>: Unstandardized beta weights (months of vocabulary delay) for the model of vocabulary delay selected by AIC.</w:t>
      </w:r>
    </w:p>
    <w:p w14:paraId="15B1333F" w14:textId="77777777" w:rsidR="004451C3" w:rsidRDefault="00FD661C" w:rsidP="00EB0D64">
      <w:pPr>
        <w:pStyle w:val="BodyText"/>
        <w:rPr>
          <w:ins w:id="907" w:author="Microsoft Office User" w:date="2021-09-24T17:38:00Z"/>
        </w:rPr>
      </w:pPr>
      <w:ins w:id="908" w:author="Microsoft Office User" w:date="2021-09-24T17:38:00Z">
        <w:r>
          <w:rPr>
            <w:b/>
          </w:rPr>
          <w:lastRenderedPageBreak/>
          <w:t>Supplemental Materials S5</w:t>
        </w:r>
        <w:r>
          <w:t>: Unstandardized beta coefficients (months) for the model of age at diagnosis selected by AIC.</w:t>
        </w:r>
      </w:ins>
    </w:p>
    <w:p w14:paraId="4A07ABF6" w14:textId="2B5345EE" w:rsidR="004451C3" w:rsidRDefault="00FD661C" w:rsidP="00EB0D64">
      <w:pPr>
        <w:pStyle w:val="BodyText"/>
        <w:pPrChange w:id="909" w:author="Microsoft Office User" w:date="2021-09-24T17:38:00Z">
          <w:pPr>
            <w:pStyle w:val="BodyText"/>
            <w:spacing w:before="0" w:after="0"/>
          </w:pPr>
        </w:pPrChange>
      </w:pPr>
      <w:r>
        <w:rPr>
          <w:b/>
        </w:rPr>
        <w:t>Supplemental Materials S6</w:t>
      </w:r>
      <w:r>
        <w:t xml:space="preserve">: Unstandardized beta coefficients (months) for the model of age at </w:t>
      </w:r>
      <w:del w:id="910" w:author="Microsoft Office User" w:date="2021-09-24T17:38:00Z">
        <w:r w:rsidR="00C87987">
          <w:delText>diagnosis</w:delText>
        </w:r>
      </w:del>
      <w:ins w:id="911" w:author="Microsoft Office User" w:date="2021-09-24T17:38:00Z">
        <w:r>
          <w:t>intervention</w:t>
        </w:r>
      </w:ins>
      <w:r>
        <w:t xml:space="preserve"> selected by AIC.</w:t>
      </w:r>
    </w:p>
    <w:p w14:paraId="235CDF6D" w14:textId="28AB1C42" w:rsidR="004451C3" w:rsidRDefault="00FD661C" w:rsidP="00EB0D64">
      <w:pPr>
        <w:pStyle w:val="BodyText"/>
        <w:pPrChange w:id="912" w:author="Microsoft Office User" w:date="2021-09-24T17:38:00Z">
          <w:pPr>
            <w:pStyle w:val="BodyText"/>
            <w:spacing w:before="0" w:after="0"/>
          </w:pPr>
        </w:pPrChange>
      </w:pPr>
      <w:r>
        <w:rPr>
          <w:b/>
        </w:rPr>
        <w:t>Supplemental Materials S7</w:t>
      </w:r>
      <w:r>
        <w:t xml:space="preserve">: </w:t>
      </w:r>
      <w:del w:id="913" w:author="Microsoft Office User" w:date="2021-09-24T17:38:00Z">
        <w:r w:rsidR="00C87987">
          <w:delText xml:space="preserve">Unstandardized beta coefficients (months) </w:delText>
        </w:r>
      </w:del>
      <w:ins w:id="914" w:author="Microsoft Office User" w:date="2021-09-24T17:38:00Z">
        <w:r>
          <w:t>PDF containing all figures and tables with their captions in situ (</w:t>
        </w:r>
      </w:ins>
      <w:r>
        <w:t xml:space="preserve">for </w:t>
      </w:r>
      <w:del w:id="915" w:author="Microsoft Office User" w:date="2021-09-24T17:38:00Z">
        <w:r w:rsidR="00C87987">
          <w:delText>the model of age at intervention selected by AIC.</w:delText>
        </w:r>
      </w:del>
      <w:ins w:id="916" w:author="Microsoft Office User" w:date="2021-09-24T17:38:00Z">
        <w:r>
          <w:t>reader/reviewer ease).</w:t>
        </w:r>
      </w:ins>
    </w:p>
    <w:sectPr w:rsidR="004451C3" w:rsidSect="00EB0D64">
      <w:headerReference w:type="even" r:id="rId7"/>
      <w:headerReference w:type="default" r:id="rId8"/>
      <w:footerReference w:type="default" r:id="rId9"/>
      <w:headerReference w:type="first" r:id="rId10"/>
      <w:pgSz w:w="12240" w:h="15840"/>
      <w:pgMar w:top="1417" w:right="1417" w:bottom="1134" w:left="1417" w:header="720" w:footer="720" w:gutter="0"/>
      <w:lnNumType w:countBy="1" w:restart="continuou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2EA57B" w14:textId="77777777" w:rsidR="00543654" w:rsidRDefault="00543654">
      <w:pPr>
        <w:spacing w:before="0" w:after="0" w:line="240" w:lineRule="auto"/>
      </w:pPr>
      <w:r>
        <w:separator/>
      </w:r>
    </w:p>
  </w:endnote>
  <w:endnote w:type="continuationSeparator" w:id="0">
    <w:p w14:paraId="3E7C1CE7" w14:textId="77777777" w:rsidR="00543654" w:rsidRDefault="00543654">
      <w:pPr>
        <w:spacing w:before="0" w:after="0" w:line="240" w:lineRule="auto"/>
      </w:pPr>
      <w:r>
        <w:continuationSeparator/>
      </w:r>
    </w:p>
  </w:endnote>
  <w:endnote w:type="continuationNotice" w:id="1">
    <w:p w14:paraId="1CC848C9" w14:textId="77777777" w:rsidR="00543654" w:rsidRDefault="0054365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28C5A5" w14:textId="77777777" w:rsidR="00EB0D64" w:rsidRDefault="00EB0D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13809E" w14:textId="77777777" w:rsidR="00543654" w:rsidRDefault="00543654">
      <w:r>
        <w:separator/>
      </w:r>
    </w:p>
  </w:footnote>
  <w:footnote w:type="continuationSeparator" w:id="0">
    <w:p w14:paraId="5DEF018E" w14:textId="77777777" w:rsidR="00543654" w:rsidRDefault="00543654">
      <w:r>
        <w:continuationSeparator/>
      </w:r>
    </w:p>
  </w:footnote>
  <w:footnote w:type="continuationNotice" w:id="1">
    <w:p w14:paraId="7C3AFCD7" w14:textId="77777777" w:rsidR="00543654" w:rsidRDefault="00543654">
      <w:pPr>
        <w:spacing w:before="0" w:after="0" w:line="240" w:lineRule="auto"/>
      </w:pPr>
    </w:p>
  </w:footnote>
  <w:footnote w:id="2">
    <w:p w14:paraId="26C201E1" w14:textId="77777777" w:rsidR="004451C3" w:rsidRDefault="00FD661C">
      <w:pPr>
        <w:pStyle w:val="FootnoteText"/>
      </w:pPr>
      <w:ins w:id="42" w:author="Microsoft Office User" w:date="2021-09-24T17:38:00Z">
        <w:r>
          <w:rPr>
            <w:rStyle w:val="FootnoteReference"/>
          </w:rPr>
          <w:footnoteRef/>
        </w:r>
        <w:r>
          <w:t xml:space="preserve"> Despite growing, converging evidence for benefits of early sign language exposure (e.g., Clark et al., 2016, Davidson et al., 2014; </w:t>
        </w:r>
        <w:proofErr w:type="spellStart"/>
        <w:r>
          <w:t>Hrastinski</w:t>
        </w:r>
        <w:proofErr w:type="spellEnd"/>
        <w:r>
          <w:t xml:space="preserve"> &amp; Wilbur, 2016; Magnuson, 2000; Schick et al., 2007; Spencer, 1993), the majority of U.S. DHH children (and particularly those in our North Carolina-based sample) are not raised in a sign language environment. Given this, we focus primarily on spoken language development.</w:t>
        </w:r>
      </w:ins>
    </w:p>
  </w:footnote>
  <w:footnote w:id="3">
    <w:p w14:paraId="5C637AD1" w14:textId="77777777" w:rsidR="0014498D" w:rsidRDefault="00C87987">
      <w:pPr>
        <w:pStyle w:val="FootnoteText"/>
      </w:pPr>
      <w:del w:id="83" w:author="Microsoft Office User" w:date="2021-09-24T17:38:00Z">
        <w:r>
          <w:rPr>
            <w:rStyle w:val="FootnoteReference"/>
          </w:rPr>
          <w:footnoteRef/>
        </w:r>
        <w:r>
          <w:delText xml:space="preserve"> </w:delText>
        </w:r>
        <w:r w:rsidRPr="002D2A51">
          <w:rPr>
            <w:sz w:val="20"/>
            <w:szCs w:val="20"/>
          </w:rPr>
          <w:delText>Despite exciting, increasing, and converging evidence for benefits of early sign language exposure (e.g., Clark et al., 2016, Davidson et al., 2014; Hrastinski &amp; Wilbur, 2016; Magnuson, 2000; Schick et al., 2007; Spencer, 1993), the majority of DHH children will not be raised in a sign language environment. This is particularly true for North Carolina, which does not have a large community of sign language users, relative to states like Maryland or areas like Washington D.C. or Rochester, NY. For this reason, and because no families in our sample used a full-fledged signed language, we focus on spoken language development.</w:delText>
        </w:r>
      </w:del>
    </w:p>
  </w:footnote>
  <w:footnote w:id="4">
    <w:p w14:paraId="7BCEE715" w14:textId="77777777" w:rsidR="004451C3" w:rsidRDefault="00FD661C">
      <w:pPr>
        <w:pStyle w:val="FootnoteText"/>
        <w:rPr>
          <w:rPrChange w:id="126" w:author="Microsoft Office User" w:date="2021-09-24T17:38:00Z">
            <w:rPr>
              <w:sz w:val="20"/>
            </w:rPr>
          </w:rPrChange>
        </w:rPr>
      </w:pPr>
      <w:r>
        <w:rPr>
          <w:rStyle w:val="FootnoteReference"/>
        </w:rPr>
        <w:footnoteRef/>
      </w:r>
      <w:r>
        <w:t xml:space="preserve"> </w:t>
      </w:r>
      <w:r>
        <w:rPr>
          <w:rPrChange w:id="127" w:author="Microsoft Office User" w:date="2021-09-24T17:38:00Z">
            <w:rPr>
              <w:sz w:val="20"/>
            </w:rPr>
          </w:rPrChange>
        </w:rPr>
        <w:t>Because the data we received were already deidentified, this study was exempt from Duke University Institutional Review Board.</w:t>
      </w:r>
    </w:p>
  </w:footnote>
  <w:footnote w:id="5">
    <w:p w14:paraId="4B84025F" w14:textId="77777777" w:rsidR="004451C3" w:rsidRDefault="00FD661C">
      <w:pPr>
        <w:pStyle w:val="FootnoteText"/>
      </w:pPr>
      <w:ins w:id="188" w:author="Microsoft Office User" w:date="2021-09-24T17:38:00Z">
        <w:r>
          <w:rPr>
            <w:rStyle w:val="FootnoteReference"/>
          </w:rPr>
          <w:footnoteRef/>
        </w:r>
        <w:r>
          <w:t xml:space="preserve"> Because the chi-square statistic assumes n&gt;5 is </w:t>
        </w:r>
        <w:r>
          <w:rPr>
            <w:i/>
          </w:rPr>
          <w:t>expected</w:t>
        </w:r>
        <w:r>
          <w:t xml:space="preserve"> in the majority of the cells for each test (preferably ≥80% McHugh, 2013), we excluded mixed hearing loss (n = 8) and cued speech (n = 1) from this analysis.</w:t>
        </w:r>
      </w:ins>
    </w:p>
  </w:footnote>
  <w:footnote w:id="6">
    <w:p w14:paraId="225BC62A" w14:textId="77777777" w:rsidR="004451C3" w:rsidRDefault="00FD661C">
      <w:pPr>
        <w:pStyle w:val="FootnoteText"/>
      </w:pPr>
      <w:r>
        <w:rPr>
          <w:rStyle w:val="FootnoteReference"/>
        </w:rPr>
        <w:footnoteRef/>
      </w:r>
      <w:r>
        <w:t xml:space="preserve"> </w:t>
      </w:r>
      <w:r>
        <w:rPr>
          <w:rPrChange w:id="223" w:author="Microsoft Office User" w:date="2021-09-24T17:38:00Z">
            <w:rPr>
              <w:sz w:val="20"/>
            </w:rPr>
          </w:rPrChange>
        </w:rPr>
        <w:t>All children with mixed hearing loss (n = 8) had bilateral hearing loss.</w:t>
      </w:r>
    </w:p>
  </w:footnote>
  <w:footnote w:id="7">
    <w:p w14:paraId="35CDEFF5" w14:textId="77777777" w:rsidR="004451C3" w:rsidRDefault="00FD661C">
      <w:pPr>
        <w:pStyle w:val="FootnoteText"/>
      </w:pPr>
      <w:r>
        <w:rPr>
          <w:rStyle w:val="FootnoteReference"/>
        </w:rPr>
        <w:footnoteRef/>
      </w:r>
      <w:r>
        <w:t xml:space="preserve"> </w:t>
      </w:r>
      <w:r>
        <w:rPr>
          <w:rPrChange w:id="268" w:author="Microsoft Office User" w:date="2021-09-24T17:38:00Z">
            <w:rPr>
              <w:sz w:val="20"/>
            </w:rPr>
          </w:rPrChange>
        </w:rPr>
        <w:t>Number of hearing children in normative sample for each growth curve: WG-English=1071, WG-Spanish=760; WS-English=1461, WS-Spanish=1092</w:t>
      </w:r>
    </w:p>
  </w:footnote>
  <w:footnote w:id="8">
    <w:p w14:paraId="387B5469" w14:textId="2F4B2FE1" w:rsidR="004451C3" w:rsidRDefault="00FD661C">
      <w:pPr>
        <w:pStyle w:val="FootnoteText"/>
        <w:rPr>
          <w:rPrChange w:id="273" w:author="Microsoft Office User" w:date="2021-09-24T17:38:00Z">
            <w:rPr>
              <w:sz w:val="20"/>
            </w:rPr>
          </w:rPrChange>
        </w:rPr>
      </w:pPr>
      <w:r>
        <w:rPr>
          <w:rStyle w:val="FootnoteReference"/>
        </w:rPr>
        <w:footnoteRef/>
      </w:r>
      <w:r>
        <w:t xml:space="preserve"> </w:t>
      </w:r>
      <w:r>
        <w:rPr>
          <w:rPrChange w:id="274" w:author="Microsoft Office User" w:date="2021-09-24T17:38:00Z">
            <w:rPr>
              <w:sz w:val="20"/>
            </w:rPr>
          </w:rPrChange>
        </w:rPr>
        <w:t>Children who were too young for the CDI version they were administered (n = 9) were excluded from this analysis</w:t>
      </w:r>
      <w:del w:id="275" w:author="Microsoft Office User" w:date="2021-09-24T17:38:00Z">
        <w:r w:rsidR="00C87987" w:rsidRPr="002D2A51">
          <w:rPr>
            <w:sz w:val="20"/>
            <w:szCs w:val="20"/>
          </w:rPr>
          <w:delText>. Additionally, we excluded</w:delText>
        </w:r>
      </w:del>
      <w:ins w:id="276" w:author="Microsoft Office User" w:date="2021-09-24T17:38:00Z">
        <w:r>
          <w:t>, as was</w:t>
        </w:r>
      </w:ins>
      <w:r>
        <w:rPr>
          <w:rPrChange w:id="277" w:author="Microsoft Office User" w:date="2021-09-24T17:38:00Z">
            <w:rPr>
              <w:sz w:val="20"/>
            </w:rPr>
          </w:rPrChange>
        </w:rPr>
        <w:t xml:space="preserve"> the adopted child </w:t>
      </w:r>
      <w:del w:id="278" w:author="Microsoft Office User" w:date="2021-09-24T17:38:00Z">
        <w:r w:rsidR="00C87987" w:rsidRPr="002D2A51">
          <w:rPr>
            <w:sz w:val="20"/>
            <w:szCs w:val="20"/>
          </w:rPr>
          <w:delText>fdue</w:delText>
        </w:r>
      </w:del>
      <w:ins w:id="279" w:author="Microsoft Office User" w:date="2021-09-24T17:38:00Z">
        <w:r>
          <w:t>due</w:t>
        </w:r>
      </w:ins>
      <w:r>
        <w:rPr>
          <w:rPrChange w:id="280" w:author="Microsoft Office User" w:date="2021-09-24T17:38:00Z">
            <w:rPr>
              <w:sz w:val="20"/>
            </w:rPr>
          </w:rPrChange>
        </w:rPr>
        <w:t xml:space="preserve"> to concerns about comparing </w:t>
      </w:r>
      <w:del w:id="281" w:author="Microsoft Office User" w:date="2021-09-24T17:38:00Z">
        <w:r w:rsidR="00C87987" w:rsidRPr="002D2A51">
          <w:rPr>
            <w:sz w:val="20"/>
            <w:szCs w:val="20"/>
          </w:rPr>
          <w:delText>her</w:delText>
        </w:r>
      </w:del>
      <w:ins w:id="282" w:author="Microsoft Office User" w:date="2021-09-24T17:38:00Z">
        <w:r>
          <w:t>their</w:t>
        </w:r>
      </w:ins>
      <w:r>
        <w:rPr>
          <w:rPrChange w:id="283" w:author="Microsoft Office User" w:date="2021-09-24T17:38:00Z">
            <w:rPr>
              <w:sz w:val="20"/>
            </w:rPr>
          </w:rPrChange>
        </w:rPr>
        <w:t xml:space="preserve"> score to the American English CDI norms.</w:t>
      </w:r>
    </w:p>
  </w:footnote>
  <w:footnote w:id="9">
    <w:p w14:paraId="6E6201C7" w14:textId="4872AEE5" w:rsidR="004451C3" w:rsidRDefault="00FD661C">
      <w:pPr>
        <w:pStyle w:val="FootnoteText"/>
        <w:rPr>
          <w:rPrChange w:id="297" w:author="Microsoft Office User" w:date="2021-09-24T17:38:00Z">
            <w:rPr>
              <w:sz w:val="20"/>
            </w:rPr>
          </w:rPrChange>
        </w:rPr>
      </w:pPr>
      <w:r>
        <w:rPr>
          <w:rStyle w:val="FootnoteReference"/>
        </w:rPr>
        <w:footnoteRef/>
      </w:r>
      <w:ins w:id="298" w:author="Microsoft Office User" w:date="2021-09-24T17:38:00Z">
        <w:r>
          <w:t xml:space="preserve"> 4 participants had missing values for both 1-3-6 and Degree.</w:t>
        </w:r>
      </w:ins>
      <w:r>
        <w:t xml:space="preserve"> </w:t>
      </w:r>
      <w:r>
        <w:rPr>
          <w:rPrChange w:id="299" w:author="Microsoft Office User" w:date="2021-09-24T17:38:00Z">
            <w:rPr>
              <w:sz w:val="20"/>
            </w:rPr>
          </w:rPrChange>
        </w:rPr>
        <w:t xml:space="preserve">For transparency, we note that the model fitted with only complete cases of Degree did include a non-significant main effect of Developmental Delay. However, ANOVA revealed that including a Developmental Delay term did not significantly improve model fit when including the </w:t>
      </w:r>
      <w:del w:id="300" w:author="Microsoft Office User" w:date="2021-09-24T17:38:00Z">
        <w:r w:rsidR="00C87987" w:rsidRPr="002D2A51">
          <w:rPr>
            <w:sz w:val="20"/>
            <w:szCs w:val="20"/>
          </w:rPr>
          <w:delText>15</w:delText>
        </w:r>
      </w:del>
      <w:ins w:id="301" w:author="Microsoft Office User" w:date="2021-09-24T17:38:00Z">
        <w:r>
          <w:t>16</w:t>
        </w:r>
      </w:ins>
      <w:r>
        <w:rPr>
          <w:rPrChange w:id="302" w:author="Microsoft Office User" w:date="2021-09-24T17:38:00Z">
            <w:rPr>
              <w:sz w:val="20"/>
            </w:rPr>
          </w:rPrChange>
        </w:rPr>
        <w:t xml:space="preserve"> participants without Degree information.</w:t>
      </w:r>
    </w:p>
  </w:footnote>
  <w:footnote w:id="10">
    <w:p w14:paraId="40EB33FE" w14:textId="77777777" w:rsidR="004451C3" w:rsidRDefault="00FD661C">
      <w:pPr>
        <w:pStyle w:val="FootnoteText"/>
        <w:rPr>
          <w:ins w:id="505" w:author="Microsoft Office User" w:date="2021-09-24T17:38:00Z"/>
        </w:rPr>
      </w:pPr>
      <w:ins w:id="506" w:author="Microsoft Office User" w:date="2021-09-24T17:38:00Z">
        <w:r>
          <w:rPr>
            <w:rStyle w:val="FootnoteReference"/>
          </w:rPr>
          <w:footnoteRef/>
        </w:r>
        <w:r>
          <w:t xml:space="preserve"> In our sample, 16 of the 35 children with health issues had conditions that might cause acquired hearing loss (i.e., meningitis, sepsis, jaundice, seizures, hydrocephalus, MRSA, anemia, frequent fevers, cytomegalovirus).</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09259971"/>
      <w:docPartObj>
        <w:docPartGallery w:val="Page Numbers (Top of Page)"/>
        <w:docPartUnique/>
      </w:docPartObj>
    </w:sdtPr>
    <w:sdtEndPr>
      <w:rPr>
        <w:rStyle w:val="PageNumber"/>
      </w:rPr>
    </w:sdtEndPr>
    <w:sdtContent>
      <w:p w14:paraId="3DAAE5F0" w14:textId="77777777" w:rsidR="00AF36ED" w:rsidRDefault="00FD661C"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43F97C" w14:textId="77777777" w:rsidR="00AF36ED" w:rsidRDefault="00543654"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22177194"/>
      <w:docPartObj>
        <w:docPartGallery w:val="Page Numbers (Top of Page)"/>
        <w:docPartUnique/>
      </w:docPartObj>
    </w:sdtPr>
    <w:sdtEndPr>
      <w:rPr>
        <w:rStyle w:val="PageNumber"/>
      </w:rPr>
    </w:sdtEndPr>
    <w:sdtContent>
      <w:p w14:paraId="2B9727D6" w14:textId="77777777" w:rsidR="00AF36ED" w:rsidRDefault="00FD661C"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0E0069F" w14:textId="77777777" w:rsidR="00AF36ED" w:rsidRPr="00A05772" w:rsidRDefault="00FD661C" w:rsidP="00572FF5">
    <w:pPr>
      <w:pStyle w:val="Header"/>
      <w:ind w:right="357"/>
    </w:pPr>
    <w:r>
      <w:t>DHH VOCABULARY, DIAGNOSIS, AND INTERVENTION</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89921216"/>
      <w:docPartObj>
        <w:docPartGallery w:val="Page Numbers (Top of Page)"/>
        <w:docPartUnique/>
      </w:docPartObj>
    </w:sdtPr>
    <w:sdtEndPr>
      <w:rPr>
        <w:rStyle w:val="PageNumber"/>
      </w:rPr>
    </w:sdtEndPr>
    <w:sdtContent>
      <w:p w14:paraId="58072E26" w14:textId="77777777" w:rsidR="00DA0F6A" w:rsidRDefault="00FD661C"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825953" w14:textId="77777777" w:rsidR="00DA0F6A" w:rsidRDefault="00FD661C" w:rsidP="00DA0F6A">
    <w:pPr>
      <w:pStyle w:val="Header"/>
      <w:ind w:right="360"/>
    </w:pPr>
    <w:r>
      <w:t>Running head: DHH VOCABULARY, DIAGNOSIS, AND INTERVENTION</w:t>
    </w:r>
  </w:p>
  <w:p w14:paraId="71A97FBE" w14:textId="77777777" w:rsidR="00CB20D0" w:rsidRPr="00A05772" w:rsidRDefault="00543654"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B7B2E76"/>
    <w:multiLevelType w:val="hybridMultilevel"/>
    <w:tmpl w:val="2CC26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12"/>
  </w:num>
  <w:num w:numId="3">
    <w:abstractNumId w:val="13"/>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3"/>
  </w:num>
  <w:num w:numId="15">
    <w:abstractNumId w:val="0"/>
  </w:num>
  <w:num w:numId="16">
    <w:abstractNumId w:val="0"/>
  </w:num>
  <w:num w:numId="17">
    <w:abstractNumId w:val="13"/>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90D07"/>
    <w:rsid w:val="00011C8B"/>
    <w:rsid w:val="0014498D"/>
    <w:rsid w:val="00251BEA"/>
    <w:rsid w:val="002D2A51"/>
    <w:rsid w:val="002F6737"/>
    <w:rsid w:val="004451C3"/>
    <w:rsid w:val="004E29B3"/>
    <w:rsid w:val="00543654"/>
    <w:rsid w:val="00590D07"/>
    <w:rsid w:val="00760587"/>
    <w:rsid w:val="00784D58"/>
    <w:rsid w:val="008B7DE7"/>
    <w:rsid w:val="008D6863"/>
    <w:rsid w:val="00972848"/>
    <w:rsid w:val="00B86B75"/>
    <w:rsid w:val="00BA3C5C"/>
    <w:rsid w:val="00BC48D5"/>
    <w:rsid w:val="00C36279"/>
    <w:rsid w:val="00C87987"/>
    <w:rsid w:val="00D92DB1"/>
    <w:rsid w:val="00E315A3"/>
    <w:rsid w:val="00EB0D64"/>
    <w:rsid w:val="00FD661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B69724"/>
  <w15:docId w15:val="{4E24378A-7C43-EF44-AA72-7D1D9D38C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paragraph" w:styleId="ListParagraph">
    <w:name w:val="List Paragraph"/>
    <w:basedOn w:val="Normal"/>
    <w:rsid w:val="00251BEA"/>
    <w:pPr>
      <w:ind w:left="720"/>
      <w:contextualSpacing/>
    </w:pPr>
  </w:style>
  <w:style w:type="character" w:styleId="LineNumber">
    <w:name w:val="line number"/>
    <w:basedOn w:val="DefaultParagraphFont"/>
    <w:semiHidden/>
    <w:unhideWhenUsed/>
    <w:rsid w:val="00251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36</Pages>
  <Words>11837</Words>
  <Characters>67473</Characters>
  <Application>Microsoft Office Word</Application>
  <DocSecurity>0</DocSecurity>
  <Lines>562</Lines>
  <Paragraphs>158</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79152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Characterizing North Carolina’s Deaf/Hard-of-Hearing Infants and Toddlers: Predictors of Vocabulary, Diagnosis, and Intervention</dc:title>
  <dc:creator/>
  <cp:keywords/>
  <cp:lastModifiedBy>Microsoft Office User</cp:lastModifiedBy>
  <cp:revision>1</cp:revision>
  <dcterms:created xsi:type="dcterms:W3CDTF">2021-09-24T21:10:00Z</dcterms:created>
  <dcterms:modified xsi:type="dcterms:W3CDTF">2021-09-24T21:45:00Z</dcterms:modified>
</cp:coreProperties>
</file>